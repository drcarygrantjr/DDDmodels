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ACBDA" w14:textId="1E31CCC6" w:rsidR="003928EC" w:rsidRPr="004D735A" w:rsidRDefault="007904A4" w:rsidP="000877BA">
      <w:pPr>
        <w:pStyle w:val="Brdtekst"/>
        <w:rPr>
          <w:sz w:val="40"/>
          <w:szCs w:val="40"/>
          <w:lang w:val="en-GB"/>
        </w:rPr>
      </w:pPr>
      <w:r>
        <w:rPr>
          <w:sz w:val="40"/>
          <w:szCs w:val="40"/>
          <w:lang w:val="en-GB"/>
        </w:rPr>
        <w:t xml:space="preserve">The </w:t>
      </w:r>
      <w:r w:rsidR="003928EC" w:rsidRPr="004D735A">
        <w:rPr>
          <w:sz w:val="40"/>
          <w:szCs w:val="40"/>
          <w:lang w:val="en-GB"/>
        </w:rPr>
        <w:t>DDD</w:t>
      </w:r>
      <w:r w:rsidR="005E73B6">
        <w:rPr>
          <w:sz w:val="40"/>
          <w:szCs w:val="40"/>
          <w:lang w:val="en-GB"/>
        </w:rPr>
        <w:t>v</w:t>
      </w:r>
      <w:r w:rsidR="00D107F8" w:rsidRPr="004D735A">
        <w:rPr>
          <w:sz w:val="40"/>
          <w:szCs w:val="40"/>
          <w:lang w:val="en-GB"/>
        </w:rPr>
        <w:t>2</w:t>
      </w:r>
      <w:r>
        <w:rPr>
          <w:sz w:val="40"/>
          <w:szCs w:val="40"/>
          <w:lang w:val="en-GB"/>
        </w:rPr>
        <w:t xml:space="preserve"> model</w:t>
      </w:r>
    </w:p>
    <w:p w14:paraId="0F380865" w14:textId="73C2319F" w:rsidR="000877BA" w:rsidRDefault="003928EC" w:rsidP="000877BA">
      <w:pPr>
        <w:pStyle w:val="Brdtekst"/>
        <w:rPr>
          <w:lang w:val="en-GB"/>
        </w:rPr>
      </w:pPr>
      <w:r w:rsidRPr="004D735A">
        <w:rPr>
          <w:lang w:val="en-GB"/>
        </w:rPr>
        <w:t>Thomas Skaugen, HM/NVE</w:t>
      </w:r>
      <w:r w:rsidR="000877BA" w:rsidRPr="004D735A">
        <w:rPr>
          <w:lang w:val="en-GB"/>
        </w:rPr>
        <w:t xml:space="preserve"> </w:t>
      </w:r>
    </w:p>
    <w:p w14:paraId="583F2BA0" w14:textId="77777777" w:rsidR="00975ADA" w:rsidRPr="004D735A" w:rsidRDefault="00975ADA" w:rsidP="000877BA">
      <w:pPr>
        <w:pStyle w:val="Brdtekst"/>
        <w:rPr>
          <w:lang w:val="en-GB"/>
        </w:rPr>
      </w:pPr>
    </w:p>
    <w:p w14:paraId="7BF6999E" w14:textId="56C29041" w:rsidR="00884EEE" w:rsidRPr="00975ADA" w:rsidRDefault="004D735A" w:rsidP="00975ADA">
      <w:pPr>
        <w:pStyle w:val="Brdtekst"/>
        <w:numPr>
          <w:ilvl w:val="0"/>
          <w:numId w:val="10"/>
        </w:numPr>
        <w:rPr>
          <w:b/>
          <w:bCs/>
          <w:sz w:val="28"/>
          <w:szCs w:val="28"/>
          <w:lang w:val="en-US"/>
        </w:rPr>
      </w:pPr>
      <w:r w:rsidRPr="00975ADA">
        <w:rPr>
          <w:b/>
          <w:bCs/>
          <w:sz w:val="28"/>
          <w:szCs w:val="28"/>
          <w:lang w:val="en-US"/>
        </w:rPr>
        <w:t>Introduction</w:t>
      </w:r>
    </w:p>
    <w:p w14:paraId="1C95CEF4" w14:textId="0C0FDD9C" w:rsidR="004D735A" w:rsidRDefault="004D735A" w:rsidP="00975ADA">
      <w:pPr>
        <w:pStyle w:val="Brdtekst"/>
        <w:rPr>
          <w:lang w:val="en-US"/>
        </w:rPr>
      </w:pPr>
      <w:r>
        <w:rPr>
          <w:lang w:val="en-US"/>
        </w:rPr>
        <w:t xml:space="preserve">The </w:t>
      </w:r>
      <w:r w:rsidRPr="006F53EB">
        <w:rPr>
          <w:lang w:val="en-US"/>
        </w:rPr>
        <w:t xml:space="preserve">DDD (Distance Distribution Dynamics) model is a </w:t>
      </w:r>
      <w:r>
        <w:rPr>
          <w:lang w:val="en-US"/>
        </w:rPr>
        <w:t xml:space="preserve">catchment scale </w:t>
      </w:r>
      <w:r w:rsidRPr="006F53EB">
        <w:rPr>
          <w:lang w:val="en-US"/>
        </w:rPr>
        <w:t>rainfall- runoff model (</w:t>
      </w:r>
      <w:r>
        <w:rPr>
          <w:lang w:val="en-US"/>
        </w:rPr>
        <w:t xml:space="preserve">Skaugen and </w:t>
      </w:r>
      <w:proofErr w:type="spellStart"/>
      <w:r>
        <w:rPr>
          <w:lang w:val="en-US"/>
        </w:rPr>
        <w:t>Onof</w:t>
      </w:r>
      <w:proofErr w:type="spellEnd"/>
      <w:r>
        <w:rPr>
          <w:lang w:val="en-US"/>
        </w:rPr>
        <w:t xml:space="preserve">, 2014; </w:t>
      </w:r>
      <w:r w:rsidRPr="006F53EB">
        <w:rPr>
          <w:lang w:val="en-US"/>
        </w:rPr>
        <w:t>Skaugen et al, 2020)</w:t>
      </w:r>
      <w:r>
        <w:rPr>
          <w:lang w:val="en-US"/>
        </w:rPr>
        <w:t>.</w:t>
      </w:r>
      <w:r w:rsidRPr="006F53EB">
        <w:rPr>
          <w:lang w:val="en-US"/>
        </w:rPr>
        <w:t xml:space="preserve"> </w:t>
      </w:r>
    </w:p>
    <w:p w14:paraId="015847FD" w14:textId="4CA9D841" w:rsidR="004D735A" w:rsidRPr="007904A4" w:rsidRDefault="004D735A" w:rsidP="004D735A">
      <w:pPr>
        <w:pStyle w:val="Brdtekst"/>
        <w:rPr>
          <w:sz w:val="24"/>
          <w:szCs w:val="24"/>
          <w:lang w:val="en-GB"/>
        </w:rPr>
      </w:pPr>
      <w:r>
        <w:rPr>
          <w:lang w:val="en-US"/>
        </w:rPr>
        <w:t>The DDD</w:t>
      </w:r>
      <w:r w:rsidR="00DE3FC8">
        <w:rPr>
          <w:lang w:val="en-US"/>
        </w:rPr>
        <w:t>v2</w:t>
      </w:r>
      <w:r>
        <w:rPr>
          <w:lang w:val="en-US"/>
        </w:rPr>
        <w:t xml:space="preserve"> version of the model combines the DDD model for natural catchments (Skaugen and </w:t>
      </w:r>
      <w:proofErr w:type="spellStart"/>
      <w:r>
        <w:rPr>
          <w:lang w:val="en-US"/>
        </w:rPr>
        <w:t>Onof</w:t>
      </w:r>
      <w:proofErr w:type="spellEnd"/>
      <w:r>
        <w:rPr>
          <w:lang w:val="en-US"/>
        </w:rPr>
        <w:t xml:space="preserve">, 2014) and </w:t>
      </w:r>
      <w:proofErr w:type="spellStart"/>
      <w:r>
        <w:rPr>
          <w:lang w:val="en-US"/>
        </w:rPr>
        <w:t>DDDUrban</w:t>
      </w:r>
      <w:proofErr w:type="spellEnd"/>
      <w:r>
        <w:rPr>
          <w:lang w:val="en-US"/>
        </w:rPr>
        <w:t xml:space="preserve"> for urban catchments (</w:t>
      </w:r>
      <w:r w:rsidRPr="006F53EB">
        <w:rPr>
          <w:lang w:val="en-US"/>
        </w:rPr>
        <w:t>Skaugen et al, 2020</w:t>
      </w:r>
      <w:proofErr w:type="gramStart"/>
      <w:r>
        <w:rPr>
          <w:lang w:val="en-US"/>
        </w:rPr>
        <w:t>) .</w:t>
      </w:r>
      <w:proofErr w:type="gramEnd"/>
      <w:r>
        <w:rPr>
          <w:lang w:val="en-US"/>
        </w:rPr>
        <w:t xml:space="preserve"> The </w:t>
      </w:r>
      <w:r w:rsidR="00DE3FC8">
        <w:rPr>
          <w:lang w:val="en-US"/>
        </w:rPr>
        <w:t>DDDv2</w:t>
      </w:r>
      <w:r>
        <w:rPr>
          <w:lang w:val="en-US"/>
        </w:rPr>
        <w:t xml:space="preserve"> model hence </w:t>
      </w:r>
      <w:proofErr w:type="gramStart"/>
      <w:r>
        <w:rPr>
          <w:lang w:val="en-US"/>
        </w:rPr>
        <w:t>models</w:t>
      </w:r>
      <w:proofErr w:type="gramEnd"/>
      <w:r>
        <w:rPr>
          <w:lang w:val="en-US"/>
        </w:rPr>
        <w:t xml:space="preserve"> hydrology for </w:t>
      </w:r>
      <w:proofErr w:type="spellStart"/>
      <w:r>
        <w:rPr>
          <w:lang w:val="en-US"/>
        </w:rPr>
        <w:t>landtypes</w:t>
      </w:r>
      <w:proofErr w:type="spellEnd"/>
      <w:r>
        <w:rPr>
          <w:lang w:val="en-US"/>
        </w:rPr>
        <w:t xml:space="preserve"> such as soils (i.e. permeable areas), impermeable areas (i.e.  roofs and roads), wetlands, glaciers and river networks. </w:t>
      </w:r>
      <w:r w:rsidRPr="007904A4">
        <w:rPr>
          <w:sz w:val="24"/>
          <w:szCs w:val="24"/>
          <w:lang w:val="en-GB"/>
        </w:rPr>
        <w:t>Features of the new model:</w:t>
      </w:r>
    </w:p>
    <w:p w14:paraId="32CE5AC0" w14:textId="66BA6D02" w:rsidR="004D735A" w:rsidRPr="00975ADA" w:rsidRDefault="007904A4" w:rsidP="00975ADA">
      <w:pPr>
        <w:pStyle w:val="Overskrift3"/>
        <w:rPr>
          <w:lang w:val="en-US"/>
        </w:rPr>
      </w:pPr>
      <w:r w:rsidRPr="00975ADA">
        <w:rPr>
          <w:lang w:val="en-US"/>
        </w:rPr>
        <w:t xml:space="preserve">1.1 </w:t>
      </w:r>
      <w:r w:rsidR="004D735A" w:rsidRPr="00975ADA">
        <w:rPr>
          <w:lang w:val="en-US"/>
        </w:rPr>
        <w:t>The model simulates the hydrological dynamics (routing) of:</w:t>
      </w:r>
    </w:p>
    <w:p w14:paraId="317C472D" w14:textId="77777777" w:rsidR="004D735A" w:rsidRPr="00975ADA" w:rsidRDefault="004D735A" w:rsidP="004D735A">
      <w:pPr>
        <w:pStyle w:val="Brdtekst"/>
        <w:rPr>
          <w:lang w:val="en-US"/>
        </w:rPr>
      </w:pPr>
      <w:r w:rsidRPr="00975ADA">
        <w:rPr>
          <w:lang w:val="en-US"/>
        </w:rPr>
        <w:t>-Permeable areas (P)</w:t>
      </w:r>
    </w:p>
    <w:p w14:paraId="07C35D02" w14:textId="77777777" w:rsidR="004D735A" w:rsidRPr="00975ADA" w:rsidRDefault="004D735A" w:rsidP="004D735A">
      <w:pPr>
        <w:pStyle w:val="Brdtekst"/>
        <w:rPr>
          <w:lang w:val="en-US"/>
        </w:rPr>
      </w:pPr>
      <w:r w:rsidRPr="00975ADA">
        <w:rPr>
          <w:lang w:val="en-US"/>
        </w:rPr>
        <w:t>-Impermeable areas (IP)</w:t>
      </w:r>
    </w:p>
    <w:p w14:paraId="6CD3D4C7" w14:textId="77777777" w:rsidR="004D735A" w:rsidRPr="00975ADA" w:rsidRDefault="004D735A" w:rsidP="004D735A">
      <w:pPr>
        <w:pStyle w:val="Brdtekst"/>
        <w:rPr>
          <w:lang w:val="en-US"/>
        </w:rPr>
      </w:pPr>
      <w:r w:rsidRPr="00975ADA">
        <w:rPr>
          <w:lang w:val="en-US"/>
        </w:rPr>
        <w:t>-Wetlands (only one type- Bogs. Fens we be incorporated at a later stage)</w:t>
      </w:r>
    </w:p>
    <w:p w14:paraId="1596BD96" w14:textId="77777777" w:rsidR="004D735A" w:rsidRPr="00975ADA" w:rsidRDefault="004D735A" w:rsidP="004D735A">
      <w:pPr>
        <w:pStyle w:val="Brdtekst"/>
        <w:rPr>
          <w:lang w:val="en-US"/>
        </w:rPr>
      </w:pPr>
      <w:r w:rsidRPr="00975ADA">
        <w:rPr>
          <w:lang w:val="en-US"/>
        </w:rPr>
        <w:t xml:space="preserve">-Glaciers (static glacier extension) </w:t>
      </w:r>
    </w:p>
    <w:p w14:paraId="52F3D2EC" w14:textId="77777777" w:rsidR="004D735A" w:rsidRPr="00975ADA" w:rsidRDefault="004D735A" w:rsidP="004D735A">
      <w:pPr>
        <w:pStyle w:val="Brdtekst"/>
        <w:rPr>
          <w:lang w:val="en-US"/>
        </w:rPr>
      </w:pPr>
      <w:r w:rsidRPr="00975ADA">
        <w:rPr>
          <w:lang w:val="en-US"/>
        </w:rPr>
        <w:t>-</w:t>
      </w:r>
      <w:proofErr w:type="spellStart"/>
      <w:r w:rsidRPr="00975ADA">
        <w:rPr>
          <w:lang w:val="en-US"/>
        </w:rPr>
        <w:t>RiverNetwork</w:t>
      </w:r>
      <w:proofErr w:type="spellEnd"/>
    </w:p>
    <w:p w14:paraId="6EEF80BF" w14:textId="77777777" w:rsidR="004D735A" w:rsidRPr="00975ADA" w:rsidRDefault="004D735A" w:rsidP="004D735A">
      <w:pPr>
        <w:pStyle w:val="Brdtekst"/>
        <w:rPr>
          <w:lang w:val="en-US"/>
        </w:rPr>
      </w:pPr>
      <w:r w:rsidRPr="00975ADA">
        <w:rPr>
          <w:lang w:val="en-US"/>
        </w:rPr>
        <w:t>-Lakes</w:t>
      </w:r>
    </w:p>
    <w:p w14:paraId="752B177E" w14:textId="39F02054" w:rsidR="004D735A" w:rsidRPr="00975ADA" w:rsidRDefault="00975ADA" w:rsidP="00975ADA">
      <w:pPr>
        <w:pStyle w:val="Overskrift3"/>
        <w:rPr>
          <w:lang w:val="en-GB"/>
        </w:rPr>
      </w:pPr>
      <w:r w:rsidRPr="00975ADA">
        <w:rPr>
          <w:lang w:val="en-GB"/>
        </w:rPr>
        <w:t xml:space="preserve">1.2 </w:t>
      </w:r>
      <w:r w:rsidR="004D735A" w:rsidRPr="00975ADA">
        <w:rPr>
          <w:lang w:val="en-GB"/>
        </w:rPr>
        <w:t>Additional features</w:t>
      </w:r>
    </w:p>
    <w:p w14:paraId="11314393" w14:textId="77777777" w:rsidR="004D735A" w:rsidRPr="00975ADA" w:rsidRDefault="004D735A" w:rsidP="004D735A">
      <w:pPr>
        <w:pStyle w:val="Brdtekst"/>
        <w:rPr>
          <w:sz w:val="24"/>
          <w:szCs w:val="24"/>
          <w:lang w:val="en-GB"/>
        </w:rPr>
      </w:pPr>
      <w:r w:rsidRPr="00975ADA">
        <w:rPr>
          <w:sz w:val="24"/>
          <w:szCs w:val="24"/>
          <w:lang w:val="en-GB"/>
        </w:rPr>
        <w:t xml:space="preserve">- </w:t>
      </w:r>
      <w:proofErr w:type="spellStart"/>
      <w:r w:rsidRPr="00975ADA">
        <w:rPr>
          <w:sz w:val="24"/>
          <w:szCs w:val="24"/>
          <w:lang w:val="en-GB"/>
        </w:rPr>
        <w:t>Energybalance</w:t>
      </w:r>
      <w:proofErr w:type="spellEnd"/>
      <w:r w:rsidRPr="00975ADA">
        <w:rPr>
          <w:sz w:val="24"/>
          <w:szCs w:val="24"/>
          <w:lang w:val="en-GB"/>
        </w:rPr>
        <w:t xml:space="preserve"> modelling of snowmelt</w:t>
      </w:r>
    </w:p>
    <w:p w14:paraId="29FA0930" w14:textId="77777777" w:rsidR="004D735A" w:rsidRPr="004D735A" w:rsidRDefault="004D735A" w:rsidP="004D735A">
      <w:pPr>
        <w:pStyle w:val="Brdtekst"/>
        <w:rPr>
          <w:sz w:val="24"/>
          <w:szCs w:val="24"/>
          <w:lang w:val="en-GB"/>
        </w:rPr>
      </w:pPr>
      <w:r w:rsidRPr="004D735A">
        <w:rPr>
          <w:sz w:val="24"/>
          <w:szCs w:val="24"/>
          <w:lang w:val="en-GB"/>
        </w:rPr>
        <w:t xml:space="preserve">- </w:t>
      </w:r>
      <w:proofErr w:type="spellStart"/>
      <w:r w:rsidRPr="004D735A">
        <w:rPr>
          <w:sz w:val="24"/>
          <w:szCs w:val="24"/>
          <w:lang w:val="en-GB"/>
        </w:rPr>
        <w:t>Energybalance</w:t>
      </w:r>
      <w:proofErr w:type="spellEnd"/>
      <w:r w:rsidRPr="004D735A">
        <w:rPr>
          <w:sz w:val="24"/>
          <w:szCs w:val="24"/>
          <w:lang w:val="en-GB"/>
        </w:rPr>
        <w:t xml:space="preserve"> modelling of evapotranspiration (Priestly-Taylor)</w:t>
      </w:r>
    </w:p>
    <w:p w14:paraId="783F4569" w14:textId="77777777" w:rsidR="004D735A" w:rsidRPr="004D735A" w:rsidRDefault="004D735A" w:rsidP="004D735A">
      <w:pPr>
        <w:pStyle w:val="Brdtekst"/>
        <w:rPr>
          <w:sz w:val="24"/>
          <w:szCs w:val="24"/>
          <w:lang w:val="en-GB"/>
        </w:rPr>
      </w:pPr>
      <w:r w:rsidRPr="004D735A">
        <w:rPr>
          <w:sz w:val="24"/>
          <w:szCs w:val="24"/>
          <w:lang w:val="en-GB"/>
        </w:rPr>
        <w:t>- Infiltration capacity for P and IP areas</w:t>
      </w:r>
    </w:p>
    <w:p w14:paraId="2E56B838" w14:textId="77777777" w:rsidR="004D735A" w:rsidRPr="004D735A" w:rsidRDefault="004D735A" w:rsidP="004D735A">
      <w:pPr>
        <w:pStyle w:val="Brdtekst"/>
        <w:rPr>
          <w:sz w:val="24"/>
          <w:szCs w:val="24"/>
          <w:lang w:val="en-GB"/>
        </w:rPr>
      </w:pPr>
      <w:r w:rsidRPr="004D735A">
        <w:rPr>
          <w:sz w:val="24"/>
          <w:szCs w:val="24"/>
          <w:lang w:val="en-GB"/>
        </w:rPr>
        <w:t>- Dynamic snow distribution</w:t>
      </w:r>
    </w:p>
    <w:p w14:paraId="4FE6058C" w14:textId="77777777" w:rsidR="004D735A" w:rsidRPr="004D735A" w:rsidRDefault="004D735A" w:rsidP="004D735A">
      <w:pPr>
        <w:pStyle w:val="Brdtekst"/>
        <w:rPr>
          <w:sz w:val="24"/>
          <w:szCs w:val="24"/>
          <w:lang w:val="en-GB"/>
        </w:rPr>
      </w:pPr>
      <w:r w:rsidRPr="004D735A">
        <w:rPr>
          <w:sz w:val="24"/>
          <w:szCs w:val="24"/>
          <w:lang w:val="en-GB"/>
        </w:rPr>
        <w:t>- Surface moisture accounting is carried out for 10 elevation zones</w:t>
      </w:r>
    </w:p>
    <w:p w14:paraId="466FB775" w14:textId="77777777" w:rsidR="004D735A" w:rsidRPr="004D735A" w:rsidRDefault="004D735A" w:rsidP="004D735A">
      <w:pPr>
        <w:pStyle w:val="Brdtekst"/>
        <w:rPr>
          <w:sz w:val="24"/>
          <w:szCs w:val="24"/>
          <w:lang w:val="en-GB"/>
        </w:rPr>
      </w:pPr>
      <w:r w:rsidRPr="004D735A">
        <w:rPr>
          <w:sz w:val="24"/>
          <w:szCs w:val="24"/>
          <w:lang w:val="en-GB"/>
        </w:rPr>
        <w:t>- Subsurface moisture accounting is carried out for the catchment using a 2D (hillslope) representation of subsurface soil moisture.</w:t>
      </w:r>
    </w:p>
    <w:p w14:paraId="46DDD70D" w14:textId="0990EBB2" w:rsidR="004D735A" w:rsidRPr="004D735A" w:rsidRDefault="004D735A" w:rsidP="004D735A">
      <w:pPr>
        <w:pStyle w:val="Brdtekst"/>
        <w:rPr>
          <w:sz w:val="24"/>
          <w:szCs w:val="24"/>
          <w:lang w:val="en-GB"/>
        </w:rPr>
      </w:pPr>
      <w:r w:rsidRPr="004D735A">
        <w:rPr>
          <w:sz w:val="24"/>
          <w:szCs w:val="24"/>
          <w:lang w:val="en-GB"/>
        </w:rPr>
        <w:t>- The model can store model</w:t>
      </w:r>
      <w:r w:rsidR="007904A4">
        <w:rPr>
          <w:sz w:val="24"/>
          <w:szCs w:val="24"/>
          <w:lang w:val="en-GB"/>
        </w:rPr>
        <w:t xml:space="preserve"> </w:t>
      </w:r>
      <w:r w:rsidRPr="004D735A">
        <w:rPr>
          <w:sz w:val="24"/>
          <w:szCs w:val="24"/>
          <w:lang w:val="en-GB"/>
        </w:rPr>
        <w:t>states and start from model</w:t>
      </w:r>
      <w:r w:rsidR="007904A4">
        <w:rPr>
          <w:sz w:val="24"/>
          <w:szCs w:val="24"/>
          <w:lang w:val="en-GB"/>
        </w:rPr>
        <w:t xml:space="preserve"> </w:t>
      </w:r>
      <w:r w:rsidRPr="004D735A">
        <w:rPr>
          <w:sz w:val="24"/>
          <w:szCs w:val="24"/>
          <w:lang w:val="en-GB"/>
        </w:rPr>
        <w:t>states</w:t>
      </w:r>
    </w:p>
    <w:p w14:paraId="478FD581" w14:textId="04858390" w:rsidR="004D735A" w:rsidRPr="004D735A" w:rsidRDefault="004D735A" w:rsidP="004D735A">
      <w:pPr>
        <w:pStyle w:val="Brdtekst"/>
        <w:rPr>
          <w:sz w:val="24"/>
          <w:szCs w:val="24"/>
          <w:lang w:val="en-GB"/>
        </w:rPr>
      </w:pPr>
      <w:r w:rsidRPr="004D735A">
        <w:rPr>
          <w:sz w:val="24"/>
          <w:szCs w:val="24"/>
          <w:lang w:val="en-GB"/>
        </w:rPr>
        <w:t xml:space="preserve">The flow dynamics for the features in </w:t>
      </w:r>
      <w:r w:rsidR="007904A4">
        <w:rPr>
          <w:sz w:val="24"/>
          <w:szCs w:val="24"/>
          <w:lang w:val="en-GB"/>
        </w:rPr>
        <w:t>1</w:t>
      </w:r>
      <w:r w:rsidRPr="004D735A">
        <w:rPr>
          <w:sz w:val="24"/>
          <w:szCs w:val="24"/>
          <w:lang w:val="en-GB"/>
        </w:rPr>
        <w:t>.</w:t>
      </w:r>
      <w:r w:rsidR="004122E6">
        <w:rPr>
          <w:sz w:val="24"/>
          <w:szCs w:val="24"/>
          <w:lang w:val="en-GB"/>
        </w:rPr>
        <w:t>1</w:t>
      </w:r>
      <w:r w:rsidRPr="004D735A">
        <w:rPr>
          <w:sz w:val="24"/>
          <w:szCs w:val="24"/>
          <w:lang w:val="en-GB"/>
        </w:rPr>
        <w:t xml:space="preserve"> are carried out using distance distributions and celerity (velocity) estimates in the construction of unit hydrographs. The unit functions</w:t>
      </w:r>
      <w:r w:rsidRPr="004D735A">
        <w:rPr>
          <w:b/>
          <w:bCs/>
          <w:sz w:val="24"/>
          <w:szCs w:val="24"/>
          <w:lang w:val="en-GB"/>
        </w:rPr>
        <w:t>/transfer functions</w:t>
      </w:r>
      <w:r w:rsidRPr="004D735A">
        <w:rPr>
          <w:sz w:val="24"/>
          <w:szCs w:val="24"/>
          <w:lang w:val="en-GB"/>
        </w:rPr>
        <w:t>/unit hydrographs are used to distribute the impulse in time to the recipient. Impulses are typically</w:t>
      </w:r>
      <w:r w:rsidR="001A19DC">
        <w:rPr>
          <w:sz w:val="24"/>
          <w:szCs w:val="24"/>
          <w:lang w:val="en-GB"/>
        </w:rPr>
        <w:t xml:space="preserve"> </w:t>
      </w:r>
      <w:r w:rsidRPr="004D735A">
        <w:rPr>
          <w:sz w:val="24"/>
          <w:szCs w:val="24"/>
          <w:lang w:val="en-GB"/>
        </w:rPr>
        <w:t>rainfall/snowmelt/glacier melt on the hillslope</w:t>
      </w:r>
      <w:r w:rsidR="001A19DC">
        <w:rPr>
          <w:sz w:val="24"/>
          <w:szCs w:val="24"/>
          <w:lang w:val="en-GB"/>
        </w:rPr>
        <w:t>, whereas the r</w:t>
      </w:r>
      <w:r w:rsidRPr="004D735A">
        <w:rPr>
          <w:sz w:val="24"/>
          <w:szCs w:val="24"/>
          <w:lang w:val="en-GB"/>
        </w:rPr>
        <w:t>ecipient</w:t>
      </w:r>
      <w:r w:rsidR="001A19DC">
        <w:rPr>
          <w:sz w:val="24"/>
          <w:szCs w:val="24"/>
          <w:lang w:val="en-GB"/>
        </w:rPr>
        <w:t xml:space="preserve"> can be </w:t>
      </w:r>
      <w:r w:rsidRPr="004D735A">
        <w:rPr>
          <w:sz w:val="24"/>
          <w:szCs w:val="24"/>
          <w:lang w:val="en-GB"/>
        </w:rPr>
        <w:t>river network</w:t>
      </w:r>
      <w:r w:rsidR="001A19DC">
        <w:rPr>
          <w:sz w:val="24"/>
          <w:szCs w:val="24"/>
          <w:lang w:val="en-GB"/>
        </w:rPr>
        <w:t xml:space="preserve"> and lake</w:t>
      </w:r>
      <w:r w:rsidRPr="004D735A">
        <w:rPr>
          <w:sz w:val="24"/>
          <w:szCs w:val="24"/>
          <w:lang w:val="en-GB"/>
        </w:rPr>
        <w:t xml:space="preserve">.  The job of the transfer function is to describe the temporal distribution of the hillslope runoff to the river network. Another transfer function will describe the temporal distribution of the flow in the river network to the lake. </w:t>
      </w:r>
    </w:p>
    <w:p w14:paraId="73FE9026" w14:textId="44FE498B" w:rsidR="004D735A" w:rsidRPr="004D735A" w:rsidRDefault="004D735A" w:rsidP="004D735A">
      <w:pPr>
        <w:pStyle w:val="Brdtekst"/>
        <w:rPr>
          <w:sz w:val="24"/>
          <w:szCs w:val="24"/>
          <w:lang w:val="en-GB"/>
        </w:rPr>
      </w:pPr>
      <w:r w:rsidRPr="004D735A">
        <w:rPr>
          <w:sz w:val="24"/>
          <w:szCs w:val="24"/>
          <w:lang w:val="en-GB"/>
        </w:rPr>
        <w:t xml:space="preserve">The catchment in </w:t>
      </w:r>
      <w:r w:rsidR="00DE3FC8">
        <w:rPr>
          <w:sz w:val="24"/>
          <w:szCs w:val="24"/>
          <w:lang w:val="en-GB"/>
        </w:rPr>
        <w:t>DDDv2</w:t>
      </w:r>
      <w:r w:rsidRPr="004D735A">
        <w:rPr>
          <w:sz w:val="24"/>
          <w:szCs w:val="24"/>
          <w:lang w:val="en-GB"/>
        </w:rPr>
        <w:t xml:space="preserve"> is divided according to which landscape types</w:t>
      </w:r>
      <w:r w:rsidR="001A19DC">
        <w:rPr>
          <w:sz w:val="24"/>
          <w:szCs w:val="24"/>
          <w:lang w:val="en-GB"/>
        </w:rPr>
        <w:t xml:space="preserve"> (</w:t>
      </w:r>
      <w:proofErr w:type="spellStart"/>
      <w:r w:rsidRPr="004D735A">
        <w:rPr>
          <w:sz w:val="24"/>
          <w:szCs w:val="24"/>
          <w:lang w:val="en-GB"/>
        </w:rPr>
        <w:t>Lst</w:t>
      </w:r>
      <w:proofErr w:type="spellEnd"/>
      <w:r w:rsidR="001A19DC">
        <w:rPr>
          <w:sz w:val="24"/>
          <w:szCs w:val="24"/>
          <w:lang w:val="en-GB"/>
        </w:rPr>
        <w:t>)</w:t>
      </w:r>
      <w:r w:rsidRPr="004D735A">
        <w:rPr>
          <w:sz w:val="24"/>
          <w:szCs w:val="24"/>
          <w:lang w:val="en-GB"/>
        </w:rPr>
        <w:t xml:space="preserve"> ha</w:t>
      </w:r>
      <w:r w:rsidR="001A19DC">
        <w:rPr>
          <w:sz w:val="24"/>
          <w:szCs w:val="24"/>
          <w:lang w:val="en-GB"/>
        </w:rPr>
        <w:t>ve</w:t>
      </w:r>
      <w:r w:rsidRPr="004D735A">
        <w:rPr>
          <w:sz w:val="24"/>
          <w:szCs w:val="24"/>
          <w:lang w:val="en-GB"/>
        </w:rPr>
        <w:t xml:space="preserve"> storage capacit</w:t>
      </w:r>
      <w:r w:rsidR="001A19DC">
        <w:rPr>
          <w:sz w:val="24"/>
          <w:szCs w:val="24"/>
          <w:lang w:val="en-GB"/>
        </w:rPr>
        <w:t>y</w:t>
      </w:r>
      <w:r w:rsidRPr="004D735A">
        <w:rPr>
          <w:sz w:val="24"/>
          <w:szCs w:val="24"/>
          <w:lang w:val="en-GB"/>
        </w:rPr>
        <w:t xml:space="preserve">. In the </w:t>
      </w:r>
      <w:r w:rsidR="00DE3FC8">
        <w:rPr>
          <w:sz w:val="24"/>
          <w:szCs w:val="24"/>
          <w:lang w:val="en-GB"/>
        </w:rPr>
        <w:t>DDDv2</w:t>
      </w:r>
      <w:r w:rsidR="007904A4" w:rsidRPr="004D735A">
        <w:rPr>
          <w:sz w:val="24"/>
          <w:szCs w:val="24"/>
          <w:lang w:val="en-GB"/>
        </w:rPr>
        <w:t xml:space="preserve"> </w:t>
      </w:r>
      <w:r w:rsidRPr="004D735A">
        <w:rPr>
          <w:sz w:val="24"/>
          <w:szCs w:val="24"/>
          <w:lang w:val="en-GB"/>
        </w:rPr>
        <w:t xml:space="preserve">model these are permeable areas (P), impermeable areas (IP) and </w:t>
      </w:r>
      <w:r w:rsidRPr="004D735A">
        <w:rPr>
          <w:sz w:val="24"/>
          <w:szCs w:val="24"/>
          <w:lang w:val="en-GB"/>
        </w:rPr>
        <w:lastRenderedPageBreak/>
        <w:t xml:space="preserve">Wetlands (Bogs). In the previous DDD model the </w:t>
      </w:r>
      <w:proofErr w:type="spellStart"/>
      <w:r w:rsidRPr="004D735A">
        <w:rPr>
          <w:sz w:val="24"/>
          <w:szCs w:val="24"/>
          <w:lang w:val="en-GB"/>
        </w:rPr>
        <w:t>L</w:t>
      </w:r>
      <w:r w:rsidR="001A19DC">
        <w:rPr>
          <w:sz w:val="24"/>
          <w:szCs w:val="24"/>
          <w:lang w:val="en-GB"/>
        </w:rPr>
        <w:t>st</w:t>
      </w:r>
      <w:proofErr w:type="spellEnd"/>
      <w:r w:rsidRPr="004D735A">
        <w:rPr>
          <w:sz w:val="24"/>
          <w:szCs w:val="24"/>
          <w:lang w:val="en-GB"/>
        </w:rPr>
        <w:t xml:space="preserve"> soils (P-area) and Wetlands have storage capacities. The </w:t>
      </w:r>
      <w:proofErr w:type="spellStart"/>
      <w:r w:rsidRPr="004D735A">
        <w:rPr>
          <w:sz w:val="24"/>
          <w:szCs w:val="24"/>
          <w:lang w:val="en-GB"/>
        </w:rPr>
        <w:t>Lst’s</w:t>
      </w:r>
      <w:proofErr w:type="spellEnd"/>
      <w:r w:rsidRPr="004D735A">
        <w:rPr>
          <w:sz w:val="24"/>
          <w:szCs w:val="24"/>
          <w:lang w:val="en-GB"/>
        </w:rPr>
        <w:t xml:space="preserve"> river network and lakes in </w:t>
      </w:r>
      <w:r w:rsidR="00DE3FC8">
        <w:rPr>
          <w:sz w:val="24"/>
          <w:szCs w:val="24"/>
          <w:lang w:val="en-GB"/>
        </w:rPr>
        <w:t>DDDv2</w:t>
      </w:r>
      <w:r w:rsidR="007904A4" w:rsidRPr="004D735A">
        <w:rPr>
          <w:sz w:val="24"/>
          <w:szCs w:val="24"/>
          <w:lang w:val="en-GB"/>
        </w:rPr>
        <w:t xml:space="preserve"> </w:t>
      </w:r>
      <w:r w:rsidRPr="004D735A">
        <w:rPr>
          <w:sz w:val="24"/>
          <w:szCs w:val="24"/>
          <w:lang w:val="en-GB"/>
        </w:rPr>
        <w:t>are just represented by their transfer functions (se paragraph above), whereas the glacier just provides an impulse and has no reservoir or transfer function (the distance distribution for glaciers is that of the soils</w:t>
      </w:r>
      <w:r w:rsidR="001A19DC">
        <w:rPr>
          <w:sz w:val="24"/>
          <w:szCs w:val="24"/>
          <w:lang w:val="en-GB"/>
        </w:rPr>
        <w:t>. The catchments total river network</w:t>
      </w:r>
      <w:r w:rsidRPr="004D735A">
        <w:rPr>
          <w:sz w:val="24"/>
          <w:szCs w:val="24"/>
          <w:lang w:val="en-GB"/>
        </w:rPr>
        <w:t xml:space="preserve"> has been expanded due to the presence of glaciers. </w:t>
      </w:r>
      <w:r w:rsidR="001A19DC">
        <w:rPr>
          <w:sz w:val="24"/>
          <w:szCs w:val="24"/>
          <w:lang w:val="en-GB"/>
        </w:rPr>
        <w:t xml:space="preserve">In total, </w:t>
      </w:r>
      <w:r w:rsidRPr="004D735A">
        <w:rPr>
          <w:sz w:val="24"/>
          <w:szCs w:val="24"/>
          <w:lang w:val="en-GB"/>
        </w:rPr>
        <w:t xml:space="preserve">the water dynamics of the model can be seen as represented by three separate DDD </w:t>
      </w:r>
      <w:proofErr w:type="gramStart"/>
      <w:r w:rsidRPr="004D735A">
        <w:rPr>
          <w:sz w:val="24"/>
          <w:szCs w:val="24"/>
          <w:lang w:val="en-GB"/>
        </w:rPr>
        <w:t>models;</w:t>
      </w:r>
      <w:proofErr w:type="gramEnd"/>
      <w:r w:rsidRPr="004D735A">
        <w:rPr>
          <w:sz w:val="24"/>
          <w:szCs w:val="24"/>
          <w:lang w:val="en-GB"/>
        </w:rPr>
        <w:t xml:space="preserve"> for P, IP and wetlands. </w:t>
      </w:r>
    </w:p>
    <w:p w14:paraId="07ECFD4A" w14:textId="77777777" w:rsidR="004D735A" w:rsidRPr="004D735A" w:rsidRDefault="004D735A" w:rsidP="004D735A">
      <w:pPr>
        <w:pStyle w:val="Brdtekst"/>
        <w:rPr>
          <w:sz w:val="24"/>
          <w:szCs w:val="24"/>
          <w:lang w:val="en-GB"/>
        </w:rPr>
      </w:pPr>
      <w:r w:rsidRPr="004D735A">
        <w:rPr>
          <w:sz w:val="24"/>
          <w:szCs w:val="24"/>
          <w:lang w:val="en-GB"/>
        </w:rPr>
        <w:t>Note that calculations relate to glaciers only apply to P-areas, and the area of glaciers (and the distance distributions) is included in the P-area</w:t>
      </w:r>
    </w:p>
    <w:p w14:paraId="29BDC08C" w14:textId="77777777" w:rsidR="004D735A" w:rsidRDefault="004D735A" w:rsidP="004D735A">
      <w:pPr>
        <w:pStyle w:val="Brdtekst"/>
        <w:rPr>
          <w:sz w:val="24"/>
          <w:szCs w:val="24"/>
          <w:lang w:val="en-GB"/>
        </w:rPr>
      </w:pPr>
      <w:r w:rsidRPr="004D735A">
        <w:rPr>
          <w:sz w:val="24"/>
          <w:szCs w:val="24"/>
          <w:lang w:val="en-GB"/>
        </w:rPr>
        <w:t xml:space="preserve">The moisture input (rainfall/snowmelt/glacier melt) is generated per elevation zone and is the unput to be accounted for indiscriminately by P, IP and Bog.  </w:t>
      </w:r>
    </w:p>
    <w:p w14:paraId="73F8B727" w14:textId="25A77521" w:rsidR="005B09F8" w:rsidRDefault="005B09F8" w:rsidP="004D735A">
      <w:pPr>
        <w:pStyle w:val="Brdtekst"/>
        <w:rPr>
          <w:sz w:val="24"/>
          <w:szCs w:val="24"/>
          <w:lang w:val="en-GB"/>
        </w:rPr>
      </w:pPr>
    </w:p>
    <w:p w14:paraId="71BFA831" w14:textId="0D96177D" w:rsidR="005B09F8" w:rsidRDefault="005F25D5" w:rsidP="004D735A">
      <w:pPr>
        <w:pStyle w:val="Brdtekst"/>
        <w:rPr>
          <w:sz w:val="24"/>
          <w:szCs w:val="24"/>
          <w:lang w:val="en-GB"/>
        </w:rPr>
      </w:pPr>
      <w:r w:rsidRPr="005F25D5">
        <w:rPr>
          <w:noProof/>
          <w:sz w:val="24"/>
          <w:szCs w:val="24"/>
          <w:lang w:val="en-GB"/>
        </w:rPr>
        <w:drawing>
          <wp:inline distT="0" distB="0" distL="0" distR="0" wp14:anchorId="76B00326" wp14:editId="20C3FEEC">
            <wp:extent cx="5940425" cy="3861435"/>
            <wp:effectExtent l="0" t="0" r="3175" b="5715"/>
            <wp:docPr id="1616926399" name="Bilde 1" descr="Et bilde som inneholder tekst, diagram, skjermbilde, pla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26399" name="Bilde 1" descr="Et bilde som inneholder tekst, diagram, skjermbilde, plan&#10;&#10;Automatisk generert beskrivelse"/>
                    <pic:cNvPicPr/>
                  </pic:nvPicPr>
                  <pic:blipFill>
                    <a:blip r:embed="rId8"/>
                    <a:stretch>
                      <a:fillRect/>
                    </a:stretch>
                  </pic:blipFill>
                  <pic:spPr>
                    <a:xfrm>
                      <a:off x="0" y="0"/>
                      <a:ext cx="5940425" cy="3861435"/>
                    </a:xfrm>
                    <a:prstGeom prst="rect">
                      <a:avLst/>
                    </a:prstGeom>
                  </pic:spPr>
                </pic:pic>
              </a:graphicData>
            </a:graphic>
          </wp:inline>
        </w:drawing>
      </w:r>
    </w:p>
    <w:p w14:paraId="49B3F231" w14:textId="77777777" w:rsidR="005F25D5" w:rsidRDefault="005F25D5" w:rsidP="004D735A">
      <w:pPr>
        <w:pStyle w:val="Brdtekst"/>
        <w:rPr>
          <w:sz w:val="24"/>
          <w:szCs w:val="24"/>
          <w:lang w:val="en-GB"/>
        </w:rPr>
      </w:pPr>
    </w:p>
    <w:p w14:paraId="1B629EE3" w14:textId="6BAB74D3" w:rsidR="005B09F8" w:rsidRPr="004D735A" w:rsidRDefault="005B09F8" w:rsidP="004D735A">
      <w:pPr>
        <w:pStyle w:val="Brdtekst"/>
        <w:rPr>
          <w:sz w:val="24"/>
          <w:szCs w:val="24"/>
          <w:lang w:val="en-GB"/>
        </w:rPr>
      </w:pPr>
      <w:r>
        <w:rPr>
          <w:sz w:val="24"/>
          <w:szCs w:val="24"/>
          <w:lang w:val="en-GB"/>
        </w:rPr>
        <w:t>Figure 1</w:t>
      </w:r>
      <w:r w:rsidR="003E40B7">
        <w:rPr>
          <w:sz w:val="24"/>
          <w:szCs w:val="24"/>
          <w:lang w:val="en-GB"/>
        </w:rPr>
        <w:t>, The</w:t>
      </w:r>
      <w:r>
        <w:rPr>
          <w:sz w:val="24"/>
          <w:szCs w:val="24"/>
          <w:lang w:val="en-GB"/>
        </w:rPr>
        <w:t xml:space="preserve"> structure of </w:t>
      </w:r>
      <w:r w:rsidR="005F25D5">
        <w:rPr>
          <w:sz w:val="24"/>
          <w:szCs w:val="24"/>
          <w:lang w:val="en-GB"/>
        </w:rPr>
        <w:t>DDDv2</w:t>
      </w:r>
      <w:r w:rsidR="00DE3FC8">
        <w:rPr>
          <w:sz w:val="24"/>
          <w:szCs w:val="24"/>
          <w:lang w:val="en-GB"/>
        </w:rPr>
        <w:t xml:space="preserve">. See </w:t>
      </w:r>
      <w:proofErr w:type="spellStart"/>
      <w:r w:rsidR="00DE3FC8">
        <w:rPr>
          <w:sz w:val="24"/>
          <w:szCs w:val="24"/>
          <w:lang w:val="en-GB"/>
        </w:rPr>
        <w:t>parameterfile</w:t>
      </w:r>
      <w:proofErr w:type="spellEnd"/>
      <w:r w:rsidR="00DE3FC8">
        <w:rPr>
          <w:sz w:val="24"/>
          <w:szCs w:val="24"/>
          <w:lang w:val="en-GB"/>
        </w:rPr>
        <w:t xml:space="preserve"> in section 3 for explanation of parameters.</w:t>
      </w:r>
    </w:p>
    <w:p w14:paraId="2AF52A61" w14:textId="77777777" w:rsidR="004D735A" w:rsidRPr="004D735A" w:rsidRDefault="004D735A" w:rsidP="004D735A">
      <w:pPr>
        <w:pStyle w:val="Brdtekst"/>
        <w:rPr>
          <w:lang w:val="en-GB"/>
        </w:rPr>
      </w:pPr>
    </w:p>
    <w:p w14:paraId="4EFAE190" w14:textId="715E1D3C" w:rsidR="003928EC" w:rsidRPr="00975ADA" w:rsidRDefault="008700F3" w:rsidP="00975ADA">
      <w:pPr>
        <w:pStyle w:val="Overskrift2"/>
        <w:numPr>
          <w:ilvl w:val="0"/>
          <w:numId w:val="11"/>
        </w:numPr>
        <w:rPr>
          <w:sz w:val="28"/>
          <w:szCs w:val="28"/>
          <w:lang w:val="en-GB"/>
        </w:rPr>
      </w:pPr>
      <w:r>
        <w:rPr>
          <w:sz w:val="28"/>
          <w:szCs w:val="28"/>
          <w:lang w:val="en-GB"/>
        </w:rPr>
        <w:t>Set-</w:t>
      </w:r>
      <w:proofErr w:type="gramStart"/>
      <w:r>
        <w:rPr>
          <w:sz w:val="28"/>
          <w:szCs w:val="28"/>
          <w:lang w:val="en-GB"/>
        </w:rPr>
        <w:t>up</w:t>
      </w:r>
      <w:r w:rsidR="00DE3FC8">
        <w:rPr>
          <w:sz w:val="28"/>
          <w:szCs w:val="28"/>
          <w:lang w:val="en-GB"/>
        </w:rPr>
        <w:t xml:space="preserve">, </w:t>
      </w:r>
      <w:r>
        <w:rPr>
          <w:sz w:val="28"/>
          <w:szCs w:val="28"/>
          <w:lang w:val="en-GB"/>
        </w:rPr>
        <w:t xml:space="preserve"> prerequisites</w:t>
      </w:r>
      <w:proofErr w:type="gramEnd"/>
      <w:r w:rsidR="00DE3FC8">
        <w:rPr>
          <w:sz w:val="28"/>
          <w:szCs w:val="28"/>
          <w:lang w:val="en-GB"/>
        </w:rPr>
        <w:t xml:space="preserve"> and running the model</w:t>
      </w:r>
    </w:p>
    <w:p w14:paraId="63E930F4" w14:textId="5288A34F" w:rsidR="00812CFD" w:rsidRDefault="004D735A" w:rsidP="00812CFD">
      <w:pPr>
        <w:pStyle w:val="Brdtekst"/>
        <w:ind w:left="360"/>
        <w:rPr>
          <w:lang w:val="en-US"/>
        </w:rPr>
      </w:pPr>
      <w:r>
        <w:rPr>
          <w:lang w:val="en-US"/>
        </w:rPr>
        <w:t xml:space="preserve">The </w:t>
      </w:r>
      <w:r w:rsidR="00812CFD" w:rsidRPr="006F53EB">
        <w:rPr>
          <w:lang w:val="en-US"/>
        </w:rPr>
        <w:t>DDD</w:t>
      </w:r>
      <w:r w:rsidR="00CC41E7">
        <w:rPr>
          <w:lang w:val="en-US"/>
        </w:rPr>
        <w:t>v</w:t>
      </w:r>
      <w:r>
        <w:rPr>
          <w:lang w:val="en-US"/>
        </w:rPr>
        <w:t xml:space="preserve">2 </w:t>
      </w:r>
      <w:r w:rsidR="00812CFD" w:rsidRPr="006F53EB">
        <w:rPr>
          <w:lang w:val="en-US"/>
        </w:rPr>
        <w:t xml:space="preserve">model is coded in Julia (download </w:t>
      </w:r>
      <w:r w:rsidR="00D107F8">
        <w:rPr>
          <w:lang w:val="en-US"/>
        </w:rPr>
        <w:t xml:space="preserve">Julia </w:t>
      </w:r>
      <w:r w:rsidR="00812CFD" w:rsidRPr="006F53EB">
        <w:rPr>
          <w:lang w:val="en-US"/>
        </w:rPr>
        <w:t xml:space="preserve">from </w:t>
      </w:r>
      <w:hyperlink r:id="rId9" w:history="1">
        <w:r w:rsidR="00812CFD" w:rsidRPr="006F53EB">
          <w:rPr>
            <w:rStyle w:val="Hyperkobling"/>
            <w:lang w:val="en-US"/>
          </w:rPr>
          <w:t>https://julialang.org/</w:t>
        </w:r>
      </w:hyperlink>
      <w:r w:rsidR="00812CFD" w:rsidRPr="006F53EB">
        <w:rPr>
          <w:lang w:val="en-US"/>
        </w:rPr>
        <w:t xml:space="preserve">) </w:t>
      </w:r>
      <w:r w:rsidR="00812CFD">
        <w:rPr>
          <w:lang w:val="en-US"/>
        </w:rPr>
        <w:t xml:space="preserve">and </w:t>
      </w:r>
      <w:r w:rsidR="00D107F8">
        <w:rPr>
          <w:lang w:val="en-US"/>
        </w:rPr>
        <w:t xml:space="preserve">can be </w:t>
      </w:r>
      <w:r w:rsidR="00812CFD">
        <w:rPr>
          <w:lang w:val="en-US"/>
        </w:rPr>
        <w:t xml:space="preserve">edited in </w:t>
      </w:r>
      <w:proofErr w:type="spellStart"/>
      <w:r w:rsidR="00812CFD" w:rsidRPr="006F53EB">
        <w:rPr>
          <w:lang w:val="en-US"/>
        </w:rPr>
        <w:t>Jypyter</w:t>
      </w:r>
      <w:proofErr w:type="spellEnd"/>
      <w:r w:rsidR="00812CFD" w:rsidRPr="006F53EB">
        <w:rPr>
          <w:lang w:val="en-US"/>
        </w:rPr>
        <w:t xml:space="preserve"> notebooks</w:t>
      </w:r>
      <w:r w:rsidR="00D107F8">
        <w:rPr>
          <w:lang w:val="en-US"/>
        </w:rPr>
        <w:t xml:space="preserve"> </w:t>
      </w:r>
      <w:r w:rsidR="00D107F8" w:rsidRPr="006F53EB">
        <w:rPr>
          <w:lang w:val="en-US"/>
        </w:rPr>
        <w:t>(here</w:t>
      </w:r>
      <w:r w:rsidR="00D107F8">
        <w:rPr>
          <w:lang w:val="en-US"/>
        </w:rPr>
        <w:t>after called</w:t>
      </w:r>
      <w:r w:rsidR="00D107F8" w:rsidRPr="006F53EB">
        <w:rPr>
          <w:lang w:val="en-US"/>
        </w:rPr>
        <w:t xml:space="preserve"> «notebook»)</w:t>
      </w:r>
      <w:r w:rsidR="00D107F8">
        <w:rPr>
          <w:lang w:val="en-US"/>
        </w:rPr>
        <w:t xml:space="preserve">, </w:t>
      </w:r>
      <w:r>
        <w:rPr>
          <w:lang w:val="en-US"/>
        </w:rPr>
        <w:t xml:space="preserve">in </w:t>
      </w:r>
      <w:r w:rsidR="00D107F8">
        <w:rPr>
          <w:lang w:val="en-US"/>
        </w:rPr>
        <w:t>Notepad ++</w:t>
      </w:r>
      <w:r>
        <w:rPr>
          <w:lang w:val="en-US"/>
        </w:rPr>
        <w:t>,</w:t>
      </w:r>
      <w:r w:rsidR="00D107F8">
        <w:rPr>
          <w:lang w:val="en-US"/>
        </w:rPr>
        <w:t xml:space="preserve"> or </w:t>
      </w:r>
      <w:r>
        <w:rPr>
          <w:lang w:val="en-US"/>
        </w:rPr>
        <w:t xml:space="preserve">in </w:t>
      </w:r>
      <w:r w:rsidR="00D107F8">
        <w:rPr>
          <w:lang w:val="en-US"/>
        </w:rPr>
        <w:t>Visual S</w:t>
      </w:r>
      <w:r>
        <w:rPr>
          <w:lang w:val="en-US"/>
        </w:rPr>
        <w:t>t</w:t>
      </w:r>
      <w:r w:rsidR="00D107F8">
        <w:rPr>
          <w:lang w:val="en-US"/>
        </w:rPr>
        <w:t>udio Code.</w:t>
      </w:r>
    </w:p>
    <w:p w14:paraId="418B3659" w14:textId="16390441" w:rsidR="00812CFD" w:rsidRDefault="004D735A" w:rsidP="00812CFD">
      <w:pPr>
        <w:pStyle w:val="Brdtekst"/>
        <w:ind w:left="360"/>
        <w:rPr>
          <w:lang w:val="en-US"/>
        </w:rPr>
      </w:pPr>
      <w:r>
        <w:rPr>
          <w:lang w:val="en-US"/>
        </w:rPr>
        <w:t>Download</w:t>
      </w:r>
      <w:r w:rsidR="00812CFD" w:rsidRPr="006F53EB">
        <w:rPr>
          <w:lang w:val="en-US"/>
        </w:rPr>
        <w:t xml:space="preserve"> Julia and </w:t>
      </w:r>
      <w:proofErr w:type="spellStart"/>
      <w:r w:rsidR="00812CFD" w:rsidRPr="006F53EB">
        <w:rPr>
          <w:lang w:val="en-US"/>
        </w:rPr>
        <w:t>Jypyter</w:t>
      </w:r>
      <w:proofErr w:type="spellEnd"/>
      <w:r w:rsidR="00812CFD" w:rsidRPr="006F53EB">
        <w:rPr>
          <w:lang w:val="en-US"/>
        </w:rPr>
        <w:t xml:space="preserve">, </w:t>
      </w:r>
      <w:r>
        <w:rPr>
          <w:lang w:val="en-US"/>
        </w:rPr>
        <w:t xml:space="preserve">and </w:t>
      </w:r>
      <w:r w:rsidR="00812CFD" w:rsidRPr="006F53EB">
        <w:rPr>
          <w:lang w:val="en-US"/>
        </w:rPr>
        <w:t xml:space="preserve">open Julia </w:t>
      </w:r>
      <w:r w:rsidR="00812CFD">
        <w:rPr>
          <w:lang w:val="en-US"/>
        </w:rPr>
        <w:t>and</w:t>
      </w:r>
      <w:r w:rsidR="00812CFD" w:rsidRPr="006F53EB">
        <w:rPr>
          <w:lang w:val="en-US"/>
        </w:rPr>
        <w:t xml:space="preserve"> write in </w:t>
      </w:r>
      <w:r w:rsidR="00812CFD">
        <w:rPr>
          <w:lang w:val="en-US"/>
        </w:rPr>
        <w:t xml:space="preserve">the </w:t>
      </w:r>
      <w:r w:rsidR="00812CFD" w:rsidRPr="006F53EB">
        <w:rPr>
          <w:lang w:val="en-US"/>
        </w:rPr>
        <w:t xml:space="preserve">Julia </w:t>
      </w:r>
      <w:r w:rsidR="00812CFD">
        <w:rPr>
          <w:lang w:val="en-US"/>
        </w:rPr>
        <w:t>window: “</w:t>
      </w:r>
      <w:r w:rsidR="00812CFD" w:rsidRPr="007E4AB7">
        <w:rPr>
          <w:lang w:val="en-US"/>
        </w:rPr>
        <w:t xml:space="preserve">import Pkg; </w:t>
      </w:r>
      <w:proofErr w:type="spellStart"/>
      <w:r w:rsidR="00812CFD" w:rsidRPr="007E4AB7">
        <w:rPr>
          <w:lang w:val="en-US"/>
        </w:rPr>
        <w:t>Pkg.add</w:t>
      </w:r>
      <w:proofErr w:type="spellEnd"/>
      <w:r w:rsidR="00812CFD" w:rsidRPr="007E4AB7">
        <w:rPr>
          <w:lang w:val="en-US"/>
        </w:rPr>
        <w:t>("</w:t>
      </w:r>
      <w:proofErr w:type="spellStart"/>
      <w:r w:rsidR="00812CFD" w:rsidRPr="007E4AB7">
        <w:rPr>
          <w:lang w:val="en-US"/>
        </w:rPr>
        <w:t>IJulia</w:t>
      </w:r>
      <w:proofErr w:type="spellEnd"/>
      <w:r w:rsidR="00812CFD" w:rsidRPr="007E4AB7">
        <w:rPr>
          <w:lang w:val="en-US"/>
        </w:rPr>
        <w:t>")</w:t>
      </w:r>
      <w:r w:rsidR="00812CFD">
        <w:rPr>
          <w:lang w:val="en-US"/>
        </w:rPr>
        <w:t xml:space="preserve"> “</w:t>
      </w:r>
    </w:p>
    <w:p w14:paraId="3C3B18D8" w14:textId="2D4F84CC" w:rsidR="00DD39DE" w:rsidRDefault="00DD39DE" w:rsidP="000877BA">
      <w:pPr>
        <w:pStyle w:val="Brdtekst"/>
        <w:rPr>
          <w:lang w:val="en-US"/>
        </w:rPr>
      </w:pPr>
      <w:r w:rsidRPr="007E4AB7">
        <w:rPr>
          <w:lang w:val="en-US"/>
        </w:rPr>
        <w:lastRenderedPageBreak/>
        <w:br/>
      </w:r>
      <w:r>
        <w:rPr>
          <w:noProof/>
        </w:rPr>
        <w:drawing>
          <wp:inline distT="0" distB="0" distL="0" distR="0" wp14:anchorId="65A1FED7" wp14:editId="12BA70D3">
            <wp:extent cx="4388440" cy="1791408"/>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6126" b="46234"/>
                    <a:stretch/>
                  </pic:blipFill>
                  <pic:spPr bwMode="auto">
                    <a:xfrm>
                      <a:off x="0" y="0"/>
                      <a:ext cx="4388440" cy="1791408"/>
                    </a:xfrm>
                    <a:prstGeom prst="rect">
                      <a:avLst/>
                    </a:prstGeom>
                    <a:ln>
                      <a:noFill/>
                    </a:ln>
                    <a:extLst>
                      <a:ext uri="{53640926-AAD7-44D8-BBD7-CCE9431645EC}">
                        <a14:shadowObscured xmlns:a14="http://schemas.microsoft.com/office/drawing/2010/main"/>
                      </a:ext>
                    </a:extLst>
                  </pic:spPr>
                </pic:pic>
              </a:graphicData>
            </a:graphic>
          </wp:inline>
        </w:drawing>
      </w:r>
    </w:p>
    <w:p w14:paraId="1B89E74A" w14:textId="77777777" w:rsidR="00812CFD" w:rsidRPr="00DE316F" w:rsidRDefault="00812CFD" w:rsidP="00812CFD">
      <w:pPr>
        <w:pStyle w:val="Brdtekst"/>
        <w:rPr>
          <w:lang w:val="en-US"/>
        </w:rPr>
      </w:pPr>
      <w:r w:rsidRPr="00DE316F">
        <w:rPr>
          <w:lang w:val="en-US"/>
        </w:rPr>
        <w:t xml:space="preserve">This ensures that Julia and </w:t>
      </w:r>
      <w:proofErr w:type="spellStart"/>
      <w:r w:rsidRPr="00DE316F">
        <w:rPr>
          <w:lang w:val="en-US"/>
        </w:rPr>
        <w:t>Jypyter</w:t>
      </w:r>
      <w:proofErr w:type="spellEnd"/>
      <w:r w:rsidRPr="00DE316F">
        <w:rPr>
          <w:lang w:val="en-US"/>
        </w:rPr>
        <w:t xml:space="preserve"> (in mysterious ways) a</w:t>
      </w:r>
      <w:r>
        <w:rPr>
          <w:lang w:val="en-US"/>
        </w:rPr>
        <w:t>re connected.</w:t>
      </w:r>
    </w:p>
    <w:p w14:paraId="147AD009" w14:textId="22DC0465" w:rsidR="00812CFD" w:rsidRPr="00EA74F6" w:rsidRDefault="00812CFD" w:rsidP="00812CFD">
      <w:pPr>
        <w:pStyle w:val="Brdtekst"/>
        <w:rPr>
          <w:lang w:val="en-US"/>
        </w:rPr>
      </w:pPr>
      <w:r w:rsidRPr="00DE316F">
        <w:rPr>
          <w:lang w:val="en-US"/>
        </w:rPr>
        <w:t>After, download the following packages</w:t>
      </w:r>
      <w:r w:rsidR="00FE2F8B">
        <w:rPr>
          <w:lang w:val="en-US"/>
        </w:rPr>
        <w:t xml:space="preserve"> </w:t>
      </w:r>
      <w:r w:rsidRPr="00DE316F">
        <w:rPr>
          <w:lang w:val="en-US"/>
        </w:rPr>
        <w:t>(while still in the Julia wind</w:t>
      </w:r>
      <w:r>
        <w:rPr>
          <w:lang w:val="en-US"/>
        </w:rPr>
        <w:t>ow) needed by DDD</w:t>
      </w:r>
      <w:r w:rsidRPr="00DE316F">
        <w:rPr>
          <w:lang w:val="en-US"/>
        </w:rPr>
        <w:t xml:space="preserve">. </w:t>
      </w:r>
      <w:r>
        <w:rPr>
          <w:lang w:val="en-US"/>
        </w:rPr>
        <w:t>Write</w:t>
      </w:r>
      <w:r w:rsidRPr="00EA74F6">
        <w:rPr>
          <w:lang w:val="en-US"/>
        </w:rPr>
        <w:t>:</w:t>
      </w:r>
    </w:p>
    <w:p w14:paraId="72684217" w14:textId="77777777" w:rsidR="0037628A" w:rsidRDefault="00812CFD" w:rsidP="0037628A">
      <w:pPr>
        <w:pStyle w:val="Brdtekst"/>
        <w:spacing w:line="240" w:lineRule="auto"/>
        <w:rPr>
          <w:lang w:val="en-US"/>
        </w:rPr>
      </w:pPr>
      <w:proofErr w:type="spellStart"/>
      <w:r w:rsidRPr="00EA74F6">
        <w:rPr>
          <w:lang w:val="en-US"/>
        </w:rPr>
        <w:t>Pkg.add</w:t>
      </w:r>
      <w:proofErr w:type="spellEnd"/>
      <w:r w:rsidRPr="00EA74F6">
        <w:rPr>
          <w:lang w:val="en-US"/>
        </w:rPr>
        <w:t>("CSV")</w:t>
      </w:r>
    </w:p>
    <w:p w14:paraId="66AE13D4" w14:textId="6EC0B838" w:rsidR="0037628A" w:rsidRDefault="00812CFD" w:rsidP="0037628A">
      <w:pPr>
        <w:pStyle w:val="Brdtekst"/>
        <w:spacing w:line="240" w:lineRule="auto"/>
        <w:rPr>
          <w:lang w:val="en-US"/>
        </w:rPr>
      </w:pPr>
      <w:proofErr w:type="spellStart"/>
      <w:r w:rsidRPr="00EA74F6">
        <w:rPr>
          <w:lang w:val="en-US"/>
        </w:rPr>
        <w:t>Pkg.add</w:t>
      </w:r>
      <w:proofErr w:type="spellEnd"/>
      <w:r w:rsidRPr="00EA74F6">
        <w:rPr>
          <w:lang w:val="en-US"/>
        </w:rPr>
        <w:t>("Distributions")</w:t>
      </w:r>
      <w:r w:rsidRPr="00EA74F6">
        <w:rPr>
          <w:lang w:val="en-US"/>
        </w:rPr>
        <w:br/>
      </w:r>
      <w:proofErr w:type="spellStart"/>
      <w:r w:rsidRPr="00EA74F6">
        <w:rPr>
          <w:lang w:val="en-US"/>
        </w:rPr>
        <w:t>Pkg.add</w:t>
      </w:r>
      <w:proofErr w:type="spellEnd"/>
      <w:r w:rsidRPr="00EA74F6">
        <w:rPr>
          <w:lang w:val="en-US"/>
        </w:rPr>
        <w:t>("</w:t>
      </w:r>
      <w:proofErr w:type="spellStart"/>
      <w:r w:rsidRPr="00EA74F6">
        <w:rPr>
          <w:lang w:val="en-US"/>
        </w:rPr>
        <w:t>LsqFit</w:t>
      </w:r>
      <w:proofErr w:type="spellEnd"/>
      <w:r w:rsidRPr="00EA74F6">
        <w:rPr>
          <w:lang w:val="en-US"/>
        </w:rPr>
        <w:t>")</w:t>
      </w:r>
      <w:r w:rsidRPr="00EA74F6">
        <w:rPr>
          <w:lang w:val="en-US"/>
        </w:rPr>
        <w:br/>
      </w:r>
      <w:proofErr w:type="spellStart"/>
      <w:r w:rsidRPr="00EA74F6">
        <w:rPr>
          <w:lang w:val="en-US"/>
        </w:rPr>
        <w:t>Pkg.add</w:t>
      </w:r>
      <w:proofErr w:type="spellEnd"/>
      <w:r w:rsidRPr="00EA74F6">
        <w:rPr>
          <w:lang w:val="en-US"/>
        </w:rPr>
        <w:t>("Statistics")</w:t>
      </w:r>
      <w:r w:rsidRPr="00EA74F6">
        <w:rPr>
          <w:lang w:val="en-US"/>
        </w:rPr>
        <w:br/>
      </w:r>
      <w:proofErr w:type="spellStart"/>
      <w:r w:rsidRPr="00EA74F6">
        <w:rPr>
          <w:lang w:val="en-US"/>
        </w:rPr>
        <w:t>Pkg.add</w:t>
      </w:r>
      <w:proofErr w:type="spellEnd"/>
      <w:r w:rsidRPr="00EA74F6">
        <w:rPr>
          <w:lang w:val="en-US"/>
        </w:rPr>
        <w:t>("Dates")</w:t>
      </w:r>
      <w:r w:rsidRPr="00EA74F6">
        <w:rPr>
          <w:lang w:val="en-US"/>
        </w:rPr>
        <w:br/>
      </w:r>
      <w:proofErr w:type="spellStart"/>
      <w:r w:rsidRPr="00EA74F6">
        <w:rPr>
          <w:lang w:val="en-US"/>
        </w:rPr>
        <w:t>Pkg.add</w:t>
      </w:r>
      <w:proofErr w:type="spellEnd"/>
      <w:r w:rsidRPr="00EA74F6">
        <w:rPr>
          <w:lang w:val="en-US"/>
        </w:rPr>
        <w:t>("</w:t>
      </w:r>
      <w:proofErr w:type="spellStart"/>
      <w:r w:rsidRPr="00EA74F6">
        <w:rPr>
          <w:lang w:val="en-US"/>
        </w:rPr>
        <w:t>DataFrames</w:t>
      </w:r>
      <w:proofErr w:type="spellEnd"/>
      <w:r w:rsidRPr="00EA74F6">
        <w:rPr>
          <w:lang w:val="en-US"/>
        </w:rPr>
        <w:t xml:space="preserve">") </w:t>
      </w:r>
    </w:p>
    <w:p w14:paraId="79A7DB6D" w14:textId="43992F08" w:rsidR="0037628A" w:rsidRDefault="00812CFD" w:rsidP="0037628A">
      <w:pPr>
        <w:pStyle w:val="Brdtekst"/>
        <w:spacing w:line="240" w:lineRule="auto"/>
        <w:rPr>
          <w:lang w:val="en-US"/>
        </w:rPr>
      </w:pPr>
      <w:proofErr w:type="spellStart"/>
      <w:r w:rsidRPr="00EA74F6">
        <w:rPr>
          <w:lang w:val="en-US"/>
        </w:rPr>
        <w:t>Pkg.add</w:t>
      </w:r>
      <w:proofErr w:type="spellEnd"/>
      <w:r w:rsidRPr="00EA74F6">
        <w:rPr>
          <w:lang w:val="en-US"/>
        </w:rPr>
        <w:t>("</w:t>
      </w:r>
      <w:proofErr w:type="spellStart"/>
      <w:r w:rsidRPr="00EA74F6">
        <w:rPr>
          <w:lang w:val="en-US"/>
        </w:rPr>
        <w:t>BlackBoxOptim</w:t>
      </w:r>
      <w:proofErr w:type="spellEnd"/>
      <w:r w:rsidRPr="00EA74F6">
        <w:rPr>
          <w:lang w:val="en-US"/>
        </w:rPr>
        <w:t>")</w:t>
      </w:r>
      <w:r w:rsidRPr="00EA74F6">
        <w:rPr>
          <w:lang w:val="en-US"/>
        </w:rPr>
        <w:br/>
      </w:r>
      <w:proofErr w:type="spellStart"/>
      <w:r w:rsidRPr="00EA74F6">
        <w:rPr>
          <w:lang w:val="en-US"/>
        </w:rPr>
        <w:t>Pkg.add</w:t>
      </w:r>
      <w:proofErr w:type="spellEnd"/>
      <w:r w:rsidRPr="00EA74F6">
        <w:rPr>
          <w:lang w:val="en-US"/>
        </w:rPr>
        <w:t>("Plots")</w:t>
      </w:r>
    </w:p>
    <w:p w14:paraId="77A11F2E" w14:textId="0311951C" w:rsidR="00812CFD" w:rsidRPr="00EA74F6" w:rsidRDefault="0037628A" w:rsidP="0037628A">
      <w:pPr>
        <w:pStyle w:val="Brdtekst"/>
        <w:spacing w:line="240" w:lineRule="auto"/>
        <w:rPr>
          <w:lang w:val="en-US"/>
        </w:rPr>
      </w:pPr>
      <w:proofErr w:type="spellStart"/>
      <w:r w:rsidRPr="00EA74F6">
        <w:rPr>
          <w:lang w:val="en-US"/>
        </w:rPr>
        <w:t>Pkg.add</w:t>
      </w:r>
      <w:proofErr w:type="spellEnd"/>
      <w:r w:rsidRPr="00EA74F6">
        <w:rPr>
          <w:lang w:val="en-US"/>
        </w:rPr>
        <w:t>("</w:t>
      </w:r>
      <w:r>
        <w:rPr>
          <w:lang w:val="en-US"/>
        </w:rPr>
        <w:t>JLD2”</w:t>
      </w:r>
      <w:r w:rsidRPr="00EA74F6">
        <w:rPr>
          <w:lang w:val="en-US"/>
        </w:rPr>
        <w:t>)</w:t>
      </w:r>
      <w:r w:rsidR="00812CFD" w:rsidRPr="00EA74F6">
        <w:rPr>
          <w:lang w:val="en-US"/>
        </w:rPr>
        <w:br/>
      </w:r>
    </w:p>
    <w:p w14:paraId="7B362E94" w14:textId="77777777" w:rsidR="00812CFD" w:rsidRPr="00FA5D2B" w:rsidRDefault="00812CFD" w:rsidP="00812CFD">
      <w:pPr>
        <w:pStyle w:val="Brdtekst"/>
        <w:rPr>
          <w:lang w:val="en-US"/>
        </w:rPr>
      </w:pPr>
      <w:r w:rsidRPr="00FA5D2B">
        <w:rPr>
          <w:lang w:val="en-US"/>
        </w:rPr>
        <w:t>The package «</w:t>
      </w:r>
      <w:proofErr w:type="spellStart"/>
      <w:r w:rsidRPr="00FA5D2B">
        <w:rPr>
          <w:lang w:val="en-US"/>
        </w:rPr>
        <w:t>IJulia</w:t>
      </w:r>
      <w:proofErr w:type="spellEnd"/>
      <w:r w:rsidRPr="00FA5D2B">
        <w:rPr>
          <w:lang w:val="en-US"/>
        </w:rPr>
        <w:t>» must be installed before you can open a notebook.</w:t>
      </w:r>
    </w:p>
    <w:p w14:paraId="0F9CAFA5" w14:textId="77777777" w:rsidR="00DE3FC8" w:rsidRDefault="00DE3FC8" w:rsidP="004C6219">
      <w:pPr>
        <w:pStyle w:val="Brdtekst"/>
        <w:rPr>
          <w:lang w:val="en-US"/>
        </w:rPr>
      </w:pPr>
    </w:p>
    <w:p w14:paraId="69ED4461" w14:textId="63E2D1EF" w:rsidR="004C6219" w:rsidRPr="00AC4C07" w:rsidRDefault="00804336" w:rsidP="004C6219">
      <w:pPr>
        <w:pStyle w:val="Brdtekst"/>
        <w:rPr>
          <w:lang w:val="en-GB"/>
        </w:rPr>
      </w:pPr>
      <w:r w:rsidRPr="00804336">
        <w:rPr>
          <w:lang w:val="en-US"/>
        </w:rPr>
        <w:t>We run the model using t</w:t>
      </w:r>
      <w:r>
        <w:rPr>
          <w:lang w:val="en-US"/>
        </w:rPr>
        <w:t>he run script, “RunDDDv2”</w:t>
      </w:r>
      <w:r w:rsidR="004C6219">
        <w:rPr>
          <w:lang w:val="en-US"/>
        </w:rPr>
        <w:t xml:space="preserve">. </w:t>
      </w:r>
      <w:r w:rsidR="004C6219">
        <w:rPr>
          <w:lang w:val="en-GB"/>
        </w:rPr>
        <w:t>I gave put t</w:t>
      </w:r>
      <w:r w:rsidR="004C6219" w:rsidRPr="00AC4C07">
        <w:rPr>
          <w:lang w:val="en-GB"/>
        </w:rPr>
        <w:t>he «Run script» on my One-drive (from experience it</w:t>
      </w:r>
      <w:r w:rsidR="004C6219">
        <w:rPr>
          <w:lang w:val="en-GB"/>
        </w:rPr>
        <w:t xml:space="preserve"> seems to be easily accessible from </w:t>
      </w:r>
      <w:proofErr w:type="spellStart"/>
      <w:r w:rsidR="004C6219" w:rsidRPr="00AC4C07">
        <w:rPr>
          <w:lang w:val="en-GB"/>
        </w:rPr>
        <w:t>Jyputer</w:t>
      </w:r>
      <w:proofErr w:type="spellEnd"/>
      <w:r w:rsidR="004C6219" w:rsidRPr="00AC4C07">
        <w:rPr>
          <w:lang w:val="en-GB"/>
        </w:rPr>
        <w:t>)</w:t>
      </w:r>
      <w:r w:rsidR="004C6219">
        <w:rPr>
          <w:lang w:val="en-GB"/>
        </w:rPr>
        <w:t>.</w:t>
      </w:r>
      <w:r w:rsidR="004C6219" w:rsidRPr="00AC4C07">
        <w:rPr>
          <w:lang w:val="en-GB"/>
        </w:rPr>
        <w:t xml:space="preserve"> </w:t>
      </w:r>
    </w:p>
    <w:p w14:paraId="4E652BC2" w14:textId="77777777" w:rsidR="004C6219" w:rsidRDefault="004C6219" w:rsidP="004C6219">
      <w:pPr>
        <w:pStyle w:val="Brdtekst"/>
      </w:pPr>
      <w:r w:rsidRPr="00975ADA">
        <w:rPr>
          <w:noProof/>
        </w:rPr>
        <w:drawing>
          <wp:inline distT="0" distB="0" distL="0" distR="0" wp14:anchorId="3F0D63DE" wp14:editId="7FBD24B2">
            <wp:extent cx="5940425" cy="2354580"/>
            <wp:effectExtent l="0" t="0" r="3175" b="7620"/>
            <wp:docPr id="835371152" name="Bilde 1" descr="Et bilde som inneholder tekst, programvare, Dataikon,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71152" name="Bilde 1" descr="Et bilde som inneholder tekst, programvare, Dataikon, nummer&#10;&#10;Automatisk generert beskrivelse"/>
                    <pic:cNvPicPr/>
                  </pic:nvPicPr>
                  <pic:blipFill>
                    <a:blip r:embed="rId11"/>
                    <a:stretch>
                      <a:fillRect/>
                    </a:stretch>
                  </pic:blipFill>
                  <pic:spPr>
                    <a:xfrm>
                      <a:off x="0" y="0"/>
                      <a:ext cx="5940425" cy="2354580"/>
                    </a:xfrm>
                    <a:prstGeom prst="rect">
                      <a:avLst/>
                    </a:prstGeom>
                  </pic:spPr>
                </pic:pic>
              </a:graphicData>
            </a:graphic>
          </wp:inline>
        </w:drawing>
      </w:r>
    </w:p>
    <w:p w14:paraId="1A4C883F" w14:textId="77777777" w:rsidR="004C6219" w:rsidRPr="008A07B0" w:rsidRDefault="004C6219" w:rsidP="004C6219">
      <w:pPr>
        <w:pStyle w:val="Brdtekst"/>
        <w:rPr>
          <w:lang w:val="en-GB"/>
        </w:rPr>
      </w:pPr>
      <w:r w:rsidRPr="002B427E">
        <w:rPr>
          <w:lang w:val="en-US"/>
        </w:rPr>
        <w:t>Now open RunDDD</w:t>
      </w:r>
      <w:r>
        <w:rPr>
          <w:lang w:val="en-US"/>
        </w:rPr>
        <w:t>v2</w:t>
      </w:r>
      <w:r w:rsidRPr="002B427E">
        <w:rPr>
          <w:lang w:val="en-US"/>
        </w:rPr>
        <w:t xml:space="preserve">.ipynb in notebook </w:t>
      </w:r>
      <w:r>
        <w:rPr>
          <w:lang w:val="en-US"/>
        </w:rPr>
        <w:t>and</w:t>
      </w:r>
      <w:r w:rsidRPr="002B427E">
        <w:rPr>
          <w:lang w:val="en-US"/>
        </w:rPr>
        <w:t xml:space="preserve"> </w:t>
      </w:r>
      <w:commentRangeStart w:id="0"/>
      <w:r w:rsidRPr="002B427E">
        <w:rPr>
          <w:lang w:val="en-US"/>
        </w:rPr>
        <w:t xml:space="preserve">edit all the paths </w:t>
      </w:r>
      <w:commentRangeEnd w:id="0"/>
      <w:r w:rsidR="007972AD">
        <w:rPr>
          <w:rStyle w:val="Merknadsreferanse"/>
        </w:rPr>
        <w:commentReference w:id="0"/>
      </w:r>
      <w:r w:rsidRPr="002B427E">
        <w:rPr>
          <w:lang w:val="en-US"/>
        </w:rPr>
        <w:t xml:space="preserve">so that they can be found </w:t>
      </w:r>
      <w:r>
        <w:rPr>
          <w:lang w:val="en-US"/>
        </w:rPr>
        <w:t>by the program</w:t>
      </w:r>
      <w:r w:rsidRPr="002B427E">
        <w:rPr>
          <w:lang w:val="en-US"/>
        </w:rPr>
        <w:t xml:space="preserve"> dem. </w:t>
      </w:r>
      <w:r>
        <w:rPr>
          <w:lang w:val="en-US"/>
        </w:rPr>
        <w:t>The t</w:t>
      </w:r>
      <w:r w:rsidRPr="008A07B0">
        <w:rPr>
          <w:lang w:val="en-GB"/>
        </w:rPr>
        <w:t>op of RunDDD</w:t>
      </w:r>
      <w:r>
        <w:rPr>
          <w:lang w:val="en-GB"/>
        </w:rPr>
        <w:t>v2</w:t>
      </w:r>
      <w:r w:rsidRPr="008A07B0">
        <w:rPr>
          <w:lang w:val="en-GB"/>
        </w:rPr>
        <w:t xml:space="preserve"> may look like this:</w:t>
      </w:r>
    </w:p>
    <w:p w14:paraId="05139967" w14:textId="77777777" w:rsidR="004C6219" w:rsidRDefault="004C6219" w:rsidP="004C6219">
      <w:pPr>
        <w:pStyle w:val="Brdtekst"/>
      </w:pPr>
      <w:r w:rsidRPr="007C3382">
        <w:rPr>
          <w:noProof/>
        </w:rPr>
        <w:lastRenderedPageBreak/>
        <w:drawing>
          <wp:inline distT="0" distB="0" distL="0" distR="0" wp14:anchorId="1635B3D5" wp14:editId="2540ACE6">
            <wp:extent cx="5940425" cy="3339465"/>
            <wp:effectExtent l="0" t="0" r="3175" b="0"/>
            <wp:docPr id="1001067330" name="Bilde 1" descr="Et bilde som inneholder tekst, skjermbilde, Font, dokume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7330" name="Bilde 1" descr="Et bilde som inneholder tekst, skjermbilde, Font, dokument&#10;&#10;Automatisk generert beskrivelse"/>
                    <pic:cNvPicPr/>
                  </pic:nvPicPr>
                  <pic:blipFill>
                    <a:blip r:embed="rId16"/>
                    <a:stretch>
                      <a:fillRect/>
                    </a:stretch>
                  </pic:blipFill>
                  <pic:spPr>
                    <a:xfrm>
                      <a:off x="0" y="0"/>
                      <a:ext cx="5940425" cy="3339465"/>
                    </a:xfrm>
                    <a:prstGeom prst="rect">
                      <a:avLst/>
                    </a:prstGeom>
                  </pic:spPr>
                </pic:pic>
              </a:graphicData>
            </a:graphic>
          </wp:inline>
        </w:drawing>
      </w:r>
    </w:p>
    <w:p w14:paraId="357C24B1" w14:textId="4ABE962A" w:rsidR="00BC09FF" w:rsidRDefault="00BC09FF" w:rsidP="00812CFD">
      <w:pPr>
        <w:pStyle w:val="Brdtekst"/>
        <w:rPr>
          <w:lang w:val="en-US"/>
        </w:rPr>
      </w:pPr>
      <w:r>
        <w:rPr>
          <w:lang w:val="en-US"/>
        </w:rPr>
        <w:t xml:space="preserve"> </w:t>
      </w:r>
    </w:p>
    <w:p w14:paraId="7E9A2154" w14:textId="3C27EC69" w:rsidR="00BC09FF" w:rsidRDefault="00BC09FF" w:rsidP="00812CFD">
      <w:pPr>
        <w:pStyle w:val="Brdtekst"/>
        <w:rPr>
          <w:lang w:val="en-US"/>
        </w:rPr>
      </w:pPr>
      <w:r>
        <w:rPr>
          <w:lang w:val="en-US"/>
        </w:rPr>
        <w:t>Check and make sure the file paths work on your computer.</w:t>
      </w:r>
      <w:r w:rsidR="00C545BA">
        <w:rPr>
          <w:lang w:val="en-US"/>
        </w:rPr>
        <w:t xml:space="preserve"> </w:t>
      </w:r>
      <w:proofErr w:type="gramStart"/>
      <w:r>
        <w:rPr>
          <w:lang w:val="en-US"/>
        </w:rPr>
        <w:t>An</w:t>
      </w:r>
      <w:proofErr w:type="gramEnd"/>
      <w:r>
        <w:rPr>
          <w:lang w:val="en-US"/>
        </w:rPr>
        <w:t xml:space="preserve"> important function is the “DDDAllTerrain22012024.jl” function, which contains the main routines for the DDD model.</w:t>
      </w:r>
    </w:p>
    <w:p w14:paraId="44F45FD9" w14:textId="3D3E0B77" w:rsidR="00682815" w:rsidRDefault="007C3382" w:rsidP="000877BA">
      <w:pPr>
        <w:pStyle w:val="Brdtekst"/>
      </w:pPr>
      <w:r w:rsidRPr="007C3382">
        <w:rPr>
          <w:noProof/>
        </w:rPr>
        <w:drawing>
          <wp:inline distT="0" distB="0" distL="0" distR="0" wp14:anchorId="104AA322" wp14:editId="2CDAD585">
            <wp:extent cx="5940425" cy="448310"/>
            <wp:effectExtent l="0" t="0" r="3175" b="8890"/>
            <wp:docPr id="96100060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00603" name=""/>
                    <pic:cNvPicPr/>
                  </pic:nvPicPr>
                  <pic:blipFill>
                    <a:blip r:embed="rId17"/>
                    <a:stretch>
                      <a:fillRect/>
                    </a:stretch>
                  </pic:blipFill>
                  <pic:spPr>
                    <a:xfrm>
                      <a:off x="0" y="0"/>
                      <a:ext cx="5940425" cy="448310"/>
                    </a:xfrm>
                    <a:prstGeom prst="rect">
                      <a:avLst/>
                    </a:prstGeom>
                  </pic:spPr>
                </pic:pic>
              </a:graphicData>
            </a:graphic>
          </wp:inline>
        </w:drawing>
      </w:r>
    </w:p>
    <w:p w14:paraId="615FB27A" w14:textId="0AD1182C" w:rsidR="00682815" w:rsidRDefault="003F496A" w:rsidP="000877BA">
      <w:pPr>
        <w:pStyle w:val="Brdtekst"/>
        <w:rPr>
          <w:lang w:val="en-US"/>
        </w:rPr>
      </w:pPr>
      <w:r w:rsidRPr="00CE7402">
        <w:rPr>
          <w:lang w:val="en-US"/>
        </w:rPr>
        <w:t>Remember to save (ctrl s)</w:t>
      </w:r>
    </w:p>
    <w:p w14:paraId="1DE7491D" w14:textId="77777777" w:rsidR="00C545BA" w:rsidRPr="00C545BA" w:rsidRDefault="00C545BA" w:rsidP="000877BA">
      <w:pPr>
        <w:pStyle w:val="Brdtekst"/>
        <w:rPr>
          <w:lang w:val="en-US"/>
        </w:rPr>
      </w:pPr>
    </w:p>
    <w:p w14:paraId="2814361E" w14:textId="6EC5D25D" w:rsidR="00E74F48" w:rsidRDefault="00E74F48" w:rsidP="00E74F48">
      <w:pPr>
        <w:pStyle w:val="Brdtekst"/>
        <w:rPr>
          <w:lang w:val="en-US"/>
        </w:rPr>
      </w:pPr>
      <w:r w:rsidRPr="00CE7402">
        <w:rPr>
          <w:lang w:val="en-US"/>
        </w:rPr>
        <w:t>Run</w:t>
      </w:r>
      <w:r w:rsidR="00C26981">
        <w:rPr>
          <w:lang w:val="en-US"/>
        </w:rPr>
        <w:t xml:space="preserve"> the model for</w:t>
      </w:r>
      <w:r w:rsidRPr="00CE7402">
        <w:rPr>
          <w:lang w:val="en-US"/>
        </w:rPr>
        <w:t xml:space="preserve"> the catchment </w:t>
      </w:r>
      <w:r w:rsidR="00AE436D">
        <w:rPr>
          <w:lang w:val="en-US"/>
        </w:rPr>
        <w:t>56.1</w:t>
      </w:r>
      <w:r>
        <w:rPr>
          <w:lang w:val="en-US"/>
        </w:rPr>
        <w:t xml:space="preserve"> (</w:t>
      </w:r>
      <w:proofErr w:type="spellStart"/>
      <w:r w:rsidR="00AE436D">
        <w:rPr>
          <w:lang w:val="en-US"/>
        </w:rPr>
        <w:t>Sands</w:t>
      </w:r>
      <w:r w:rsidR="004C6219">
        <w:rPr>
          <w:lang w:val="en-US"/>
        </w:rPr>
        <w:t>l</w:t>
      </w:r>
      <w:r w:rsidR="00AE436D">
        <w:rPr>
          <w:lang w:val="en-US"/>
        </w:rPr>
        <w:t>i</w:t>
      </w:r>
      <w:proofErr w:type="spellEnd"/>
      <w:r w:rsidR="00AE436D">
        <w:rPr>
          <w:lang w:val="en-US"/>
        </w:rPr>
        <w:t xml:space="preserve"> </w:t>
      </w:r>
      <w:r w:rsidR="00975ADA">
        <w:rPr>
          <w:lang w:val="en-US"/>
        </w:rPr>
        <w:t xml:space="preserve">in </w:t>
      </w:r>
      <w:r w:rsidR="00AE436D">
        <w:rPr>
          <w:lang w:val="en-US"/>
        </w:rPr>
        <w:t>Bergen</w:t>
      </w:r>
      <w:r>
        <w:rPr>
          <w:lang w:val="en-US"/>
        </w:rPr>
        <w:t>, Norway)</w:t>
      </w:r>
      <w:r w:rsidRPr="00CE7402">
        <w:rPr>
          <w:lang w:val="en-US"/>
        </w:rPr>
        <w:t xml:space="preserve"> </w:t>
      </w:r>
      <w:r>
        <w:rPr>
          <w:lang w:val="en-US"/>
        </w:rPr>
        <w:t>to check that everything works</w:t>
      </w:r>
      <w:r w:rsidRPr="00CE7402">
        <w:rPr>
          <w:lang w:val="en-US"/>
        </w:rPr>
        <w:t xml:space="preserve">. </w:t>
      </w:r>
      <w:r w:rsidRPr="00736D66">
        <w:rPr>
          <w:lang w:val="en-US"/>
        </w:rPr>
        <w:t xml:space="preserve">Remember to edit paths so the </w:t>
      </w:r>
      <w:proofErr w:type="spellStart"/>
      <w:r w:rsidRPr="00736D66">
        <w:rPr>
          <w:lang w:val="en-US"/>
        </w:rPr>
        <w:t>the</w:t>
      </w:r>
      <w:proofErr w:type="spellEnd"/>
      <w:r w:rsidRPr="00736D66">
        <w:rPr>
          <w:lang w:val="en-US"/>
        </w:rPr>
        <w:t xml:space="preserve"> </w:t>
      </w:r>
      <w:proofErr w:type="spellStart"/>
      <w:r w:rsidRPr="00736D66">
        <w:rPr>
          <w:lang w:val="en-US"/>
        </w:rPr>
        <w:t>runscript</w:t>
      </w:r>
      <w:proofErr w:type="spellEnd"/>
      <w:r w:rsidRPr="00736D66">
        <w:rPr>
          <w:lang w:val="en-US"/>
        </w:rPr>
        <w:t xml:space="preserve"> finds </w:t>
      </w:r>
      <w:r>
        <w:rPr>
          <w:lang w:val="en-US"/>
        </w:rPr>
        <w:t xml:space="preserve">the </w:t>
      </w:r>
      <w:proofErr w:type="spellStart"/>
      <w:r w:rsidRPr="00736D66">
        <w:rPr>
          <w:lang w:val="en-US"/>
        </w:rPr>
        <w:t>parameterfil</w:t>
      </w:r>
      <w:r>
        <w:rPr>
          <w:lang w:val="en-US"/>
        </w:rPr>
        <w:t>e</w:t>
      </w:r>
      <w:proofErr w:type="spellEnd"/>
      <w:r w:rsidRPr="00736D66">
        <w:rPr>
          <w:lang w:val="en-US"/>
        </w:rPr>
        <w:t xml:space="preserve"> (</w:t>
      </w:r>
      <w:proofErr w:type="spellStart"/>
      <w:r w:rsidRPr="00736D66">
        <w:rPr>
          <w:lang w:val="en-US"/>
        </w:rPr>
        <w:t>paramfile</w:t>
      </w:r>
      <w:proofErr w:type="spellEnd"/>
      <w:r w:rsidRPr="00736D66">
        <w:rPr>
          <w:lang w:val="en-US"/>
        </w:rPr>
        <w:t>), input datafil</w:t>
      </w:r>
      <w:r>
        <w:rPr>
          <w:lang w:val="en-US"/>
        </w:rPr>
        <w:t>e</w:t>
      </w:r>
      <w:r w:rsidRPr="00736D66">
        <w:rPr>
          <w:lang w:val="en-US"/>
        </w:rPr>
        <w:t xml:space="preserve"> (</w:t>
      </w:r>
      <w:proofErr w:type="spellStart"/>
      <w:r w:rsidRPr="00736D66">
        <w:rPr>
          <w:lang w:val="en-US"/>
        </w:rPr>
        <w:t>ptqfile</w:t>
      </w:r>
      <w:proofErr w:type="spellEnd"/>
      <w:r w:rsidRPr="00736D66">
        <w:rPr>
          <w:lang w:val="en-US"/>
        </w:rPr>
        <w:t xml:space="preserve">) </w:t>
      </w:r>
      <w:r>
        <w:rPr>
          <w:lang w:val="en-US"/>
        </w:rPr>
        <w:t xml:space="preserve">and where to place the </w:t>
      </w:r>
      <w:proofErr w:type="spellStart"/>
      <w:r>
        <w:rPr>
          <w:lang w:val="en-US"/>
        </w:rPr>
        <w:t>resultfiles</w:t>
      </w:r>
      <w:proofErr w:type="spellEnd"/>
      <w:r w:rsidRPr="00736D66">
        <w:rPr>
          <w:lang w:val="en-US"/>
        </w:rPr>
        <w:t xml:space="preserve"> (r2fil </w:t>
      </w:r>
      <w:proofErr w:type="spellStart"/>
      <w:r w:rsidRPr="00736D66">
        <w:rPr>
          <w:lang w:val="en-US"/>
        </w:rPr>
        <w:t>og</w:t>
      </w:r>
      <w:proofErr w:type="spellEnd"/>
      <w:r w:rsidRPr="00736D66">
        <w:rPr>
          <w:lang w:val="en-US"/>
        </w:rPr>
        <w:t xml:space="preserve"> </w:t>
      </w:r>
      <w:proofErr w:type="spellStart"/>
      <w:r w:rsidRPr="00736D66">
        <w:rPr>
          <w:lang w:val="en-US"/>
        </w:rPr>
        <w:t>utfile</w:t>
      </w:r>
      <w:proofErr w:type="spellEnd"/>
      <w:r w:rsidRPr="00736D66">
        <w:rPr>
          <w:lang w:val="en-US"/>
        </w:rPr>
        <w:t>).</w:t>
      </w:r>
    </w:p>
    <w:p w14:paraId="24F0BF83" w14:textId="216BFFBF" w:rsidR="004B7491" w:rsidRPr="00736D66" w:rsidRDefault="004B7491" w:rsidP="00E74F48">
      <w:pPr>
        <w:pStyle w:val="Brdtekst"/>
        <w:rPr>
          <w:lang w:val="en-US"/>
        </w:rPr>
      </w:pPr>
      <w:r w:rsidRPr="004B7491">
        <w:rPr>
          <w:noProof/>
          <w:lang w:val="en-US"/>
        </w:rPr>
        <w:drawing>
          <wp:inline distT="0" distB="0" distL="0" distR="0" wp14:anchorId="473F19AE" wp14:editId="775ACBE1">
            <wp:extent cx="5940425" cy="2006600"/>
            <wp:effectExtent l="0" t="0" r="3175" b="0"/>
            <wp:docPr id="702692420"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92420" name="Bilde 1" descr="Et bilde som inneholder tekst, skjermbilde, Font&#10;&#10;Automatisk generert beskrivelse"/>
                    <pic:cNvPicPr/>
                  </pic:nvPicPr>
                  <pic:blipFill>
                    <a:blip r:embed="rId18"/>
                    <a:stretch>
                      <a:fillRect/>
                    </a:stretch>
                  </pic:blipFill>
                  <pic:spPr>
                    <a:xfrm>
                      <a:off x="0" y="0"/>
                      <a:ext cx="5940425" cy="2006600"/>
                    </a:xfrm>
                    <a:prstGeom prst="rect">
                      <a:avLst/>
                    </a:prstGeom>
                  </pic:spPr>
                </pic:pic>
              </a:graphicData>
            </a:graphic>
          </wp:inline>
        </w:drawing>
      </w:r>
    </w:p>
    <w:p w14:paraId="312DF271" w14:textId="1ABE6CDB" w:rsidR="00882A8F" w:rsidRPr="007B5F93" w:rsidRDefault="00882A8F" w:rsidP="000877BA">
      <w:pPr>
        <w:pStyle w:val="Brdtekst"/>
        <w:rPr>
          <w:lang w:val="en-GB"/>
        </w:rPr>
      </w:pPr>
    </w:p>
    <w:p w14:paraId="01D293F9" w14:textId="34E7186C" w:rsidR="007B5F93" w:rsidRPr="00DE5EC2" w:rsidRDefault="007B5F93" w:rsidP="007B5F93">
      <w:pPr>
        <w:pStyle w:val="Brdtekst"/>
        <w:rPr>
          <w:lang w:val="en-GB"/>
        </w:rPr>
      </w:pPr>
      <w:r>
        <w:rPr>
          <w:lang w:val="en-US"/>
        </w:rPr>
        <w:lastRenderedPageBreak/>
        <w:t>Make</w:t>
      </w:r>
      <w:r w:rsidRPr="00736D66">
        <w:rPr>
          <w:lang w:val="en-US"/>
        </w:rPr>
        <w:t xml:space="preserve"> sure that «kal=0» when running for the first time. It means that the calibration mode is turned off and you run the catchment with the para</w:t>
      </w:r>
      <w:r>
        <w:rPr>
          <w:lang w:val="en-US"/>
        </w:rPr>
        <w:t xml:space="preserve">meters stated in the </w:t>
      </w:r>
      <w:proofErr w:type="spellStart"/>
      <w:r>
        <w:rPr>
          <w:lang w:val="en-US"/>
        </w:rPr>
        <w:t>parameterfile</w:t>
      </w:r>
      <w:proofErr w:type="spellEnd"/>
      <w:r>
        <w:rPr>
          <w:lang w:val="en-US"/>
        </w:rPr>
        <w:t>.</w:t>
      </w:r>
      <w:r w:rsidRPr="00736D66">
        <w:rPr>
          <w:lang w:val="en-US"/>
        </w:rPr>
        <w:t xml:space="preserve"> </w:t>
      </w:r>
      <w:r>
        <w:rPr>
          <w:lang w:val="en-US"/>
        </w:rPr>
        <w:t>If</w:t>
      </w:r>
      <w:r w:rsidRPr="00DE5EC2">
        <w:rPr>
          <w:lang w:val="en-GB"/>
        </w:rPr>
        <w:t xml:space="preserve"> «kal =1» you run a calibration.</w:t>
      </w:r>
    </w:p>
    <w:p w14:paraId="3C61FB24" w14:textId="2FE65B21" w:rsidR="00BE004B" w:rsidRPr="00DE5EC2" w:rsidRDefault="00BE004B" w:rsidP="000877BA">
      <w:pPr>
        <w:pStyle w:val="Brdtekst"/>
        <w:rPr>
          <w:lang w:val="en-GB"/>
        </w:rPr>
      </w:pPr>
    </w:p>
    <w:p w14:paraId="5B9E6DFC" w14:textId="1662CFB9" w:rsidR="007B5F93" w:rsidRPr="00736D66" w:rsidRDefault="007B5F93" w:rsidP="007B5F93">
      <w:pPr>
        <w:pStyle w:val="Brdtekst"/>
        <w:rPr>
          <w:lang w:val="en-US"/>
        </w:rPr>
      </w:pPr>
      <w:r w:rsidRPr="00736D66">
        <w:rPr>
          <w:lang w:val="en-US"/>
        </w:rPr>
        <w:t xml:space="preserve">You start the script, i.e. </w:t>
      </w:r>
      <w:r>
        <w:rPr>
          <w:lang w:val="en-US"/>
        </w:rPr>
        <w:t>run the model by “</w:t>
      </w:r>
      <w:r w:rsidRPr="00736D66">
        <w:rPr>
          <w:lang w:val="en-US"/>
        </w:rPr>
        <w:t>ctrl Enter</w:t>
      </w:r>
      <w:r>
        <w:rPr>
          <w:lang w:val="en-US"/>
        </w:rPr>
        <w:t>”</w:t>
      </w:r>
    </w:p>
    <w:p w14:paraId="67EE39FB" w14:textId="77777777" w:rsidR="007B5F93" w:rsidRPr="00736D66" w:rsidRDefault="007B5F93" w:rsidP="007B5F93">
      <w:pPr>
        <w:pStyle w:val="Brdtekst"/>
        <w:rPr>
          <w:b/>
          <w:bCs/>
          <w:i/>
          <w:iCs/>
          <w:lang w:val="en-US"/>
        </w:rPr>
      </w:pPr>
      <w:r w:rsidRPr="00736D66">
        <w:rPr>
          <w:b/>
          <w:bCs/>
          <w:i/>
          <w:iCs/>
          <w:lang w:val="en-US"/>
        </w:rPr>
        <w:t xml:space="preserve">NB Julia must be started </w:t>
      </w:r>
      <w:proofErr w:type="gramStart"/>
      <w:r w:rsidRPr="00736D66">
        <w:rPr>
          <w:b/>
          <w:bCs/>
          <w:i/>
          <w:iCs/>
          <w:lang w:val="en-US"/>
        </w:rPr>
        <w:t xml:space="preserve">in </w:t>
      </w:r>
      <w:r>
        <w:rPr>
          <w:b/>
          <w:bCs/>
          <w:i/>
          <w:iCs/>
          <w:lang w:val="en-US"/>
        </w:rPr>
        <w:t>order</w:t>
      </w:r>
      <w:r w:rsidRPr="00736D66">
        <w:rPr>
          <w:b/>
          <w:bCs/>
          <w:i/>
          <w:iCs/>
          <w:lang w:val="en-US"/>
        </w:rPr>
        <w:t xml:space="preserve"> to</w:t>
      </w:r>
      <w:proofErr w:type="gramEnd"/>
      <w:r w:rsidRPr="00736D66">
        <w:rPr>
          <w:b/>
          <w:bCs/>
          <w:i/>
          <w:iCs/>
          <w:lang w:val="en-US"/>
        </w:rPr>
        <w:t xml:space="preserve"> run the model</w:t>
      </w:r>
    </w:p>
    <w:p w14:paraId="5C1D5048" w14:textId="77777777" w:rsidR="00BC09FF" w:rsidRDefault="007B5F93" w:rsidP="007B5F93">
      <w:pPr>
        <w:pStyle w:val="Brdtekst"/>
        <w:rPr>
          <w:lang w:val="en-US"/>
        </w:rPr>
      </w:pPr>
      <w:r w:rsidRPr="00C6255A">
        <w:rPr>
          <w:lang w:val="en-US"/>
        </w:rPr>
        <w:t xml:space="preserve">After </w:t>
      </w:r>
      <w:r w:rsidR="004B7491">
        <w:rPr>
          <w:lang w:val="en-US"/>
        </w:rPr>
        <w:t>(</w:t>
      </w:r>
      <w:r>
        <w:rPr>
          <w:lang w:val="en-US"/>
        </w:rPr>
        <w:t>quite</w:t>
      </w:r>
      <w:r w:rsidR="004B7491">
        <w:rPr>
          <w:lang w:val="en-US"/>
        </w:rPr>
        <w:t>)</w:t>
      </w:r>
      <w:r>
        <w:rPr>
          <w:lang w:val="en-US"/>
        </w:rPr>
        <w:t xml:space="preserve"> </w:t>
      </w:r>
      <w:r w:rsidR="004B7491">
        <w:rPr>
          <w:lang w:val="en-US"/>
        </w:rPr>
        <w:t xml:space="preserve">a </w:t>
      </w:r>
      <w:r w:rsidRPr="00C6255A">
        <w:rPr>
          <w:lang w:val="en-US"/>
        </w:rPr>
        <w:t xml:space="preserve">few seconds </w:t>
      </w:r>
      <w:r>
        <w:rPr>
          <w:lang w:val="en-US"/>
        </w:rPr>
        <w:t>(</w:t>
      </w:r>
      <w:r w:rsidR="004B7491">
        <w:rPr>
          <w:lang w:val="en-US"/>
        </w:rPr>
        <w:t xml:space="preserve">there are </w:t>
      </w:r>
      <w:r>
        <w:rPr>
          <w:lang w:val="en-US"/>
        </w:rPr>
        <w:t xml:space="preserve">many timesteps) </w:t>
      </w:r>
      <w:r w:rsidRPr="00C6255A">
        <w:rPr>
          <w:lang w:val="en-US"/>
        </w:rPr>
        <w:t>the model is through</w:t>
      </w:r>
      <w:r w:rsidR="00BC09FF">
        <w:rPr>
          <w:lang w:val="en-US"/>
        </w:rPr>
        <w:t>.</w:t>
      </w:r>
    </w:p>
    <w:p w14:paraId="0DAA044A" w14:textId="338141DD" w:rsidR="00EC66D2" w:rsidRDefault="00BC09FF" w:rsidP="007B5F93">
      <w:pPr>
        <w:pStyle w:val="Brdtekst"/>
        <w:rPr>
          <w:lang w:val="en-US"/>
        </w:rPr>
      </w:pPr>
      <w:r>
        <w:rPr>
          <w:lang w:val="en-US"/>
        </w:rPr>
        <w:t xml:space="preserve">The two output files generated by the model (r2fil and </w:t>
      </w:r>
      <w:proofErr w:type="spellStart"/>
      <w:r>
        <w:rPr>
          <w:lang w:val="en-US"/>
        </w:rPr>
        <w:t>utfil</w:t>
      </w:r>
      <w:proofErr w:type="spellEnd"/>
      <w:r>
        <w:rPr>
          <w:lang w:val="en-US"/>
        </w:rPr>
        <w:t xml:space="preserve">) can now be found </w:t>
      </w:r>
      <w:r w:rsidR="008700F3">
        <w:rPr>
          <w:lang w:val="en-US"/>
        </w:rPr>
        <w:t>in the specified output folder.</w:t>
      </w:r>
      <w:r w:rsidR="00246E6B">
        <w:rPr>
          <w:lang w:val="en-US"/>
        </w:rPr>
        <w:t xml:space="preserve"> </w:t>
      </w:r>
      <w:proofErr w:type="gramStart"/>
      <w:r w:rsidR="00246E6B">
        <w:rPr>
          <w:lang w:val="en-US"/>
        </w:rPr>
        <w:t>A</w:t>
      </w:r>
      <w:r w:rsidR="008700F3">
        <w:rPr>
          <w:lang w:val="en-US"/>
        </w:rPr>
        <w:t>dditionally</w:t>
      </w:r>
      <w:proofErr w:type="gramEnd"/>
      <w:r w:rsidR="007B5F93" w:rsidRPr="00C6255A">
        <w:rPr>
          <w:lang w:val="en-US"/>
        </w:rPr>
        <w:t xml:space="preserve"> the following</w:t>
      </w:r>
      <w:r w:rsidR="008700F3">
        <w:rPr>
          <w:lang w:val="en-US"/>
        </w:rPr>
        <w:t xml:space="preserve"> quantities</w:t>
      </w:r>
      <w:r w:rsidR="007B5F93" w:rsidRPr="00C6255A">
        <w:rPr>
          <w:lang w:val="en-US"/>
        </w:rPr>
        <w:t xml:space="preserve"> appear on the scr</w:t>
      </w:r>
      <w:r w:rsidR="007B5F93">
        <w:rPr>
          <w:lang w:val="en-US"/>
        </w:rPr>
        <w:t>een at the bottom</w:t>
      </w:r>
      <w:r w:rsidR="007B5F93" w:rsidRPr="00C6255A">
        <w:rPr>
          <w:lang w:val="en-US"/>
        </w:rPr>
        <w:t>:</w:t>
      </w:r>
    </w:p>
    <w:p w14:paraId="5064622C" w14:textId="33BD9AAE" w:rsidR="00363E31" w:rsidRPr="007B5F93" w:rsidRDefault="00363E31" w:rsidP="007B5F93">
      <w:pPr>
        <w:pStyle w:val="Brdtekst"/>
        <w:rPr>
          <w:noProof/>
          <w:lang w:val="en-GB"/>
        </w:rPr>
      </w:pPr>
      <w:r w:rsidRPr="00363E31">
        <w:rPr>
          <w:noProof/>
          <w:lang w:val="en-GB"/>
        </w:rPr>
        <w:drawing>
          <wp:inline distT="0" distB="0" distL="0" distR="0" wp14:anchorId="0BE3E08D" wp14:editId="46F23A2B">
            <wp:extent cx="5940425" cy="1534795"/>
            <wp:effectExtent l="0" t="0" r="3175" b="8255"/>
            <wp:docPr id="134718434" name="Bilde 1" descr="Et bilde som inneholder tekst, Font, programvare,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8434" name="Bilde 1" descr="Et bilde som inneholder tekst, Font, programvare, skjermbilde&#10;&#10;Automatisk generert beskrivelse"/>
                    <pic:cNvPicPr/>
                  </pic:nvPicPr>
                  <pic:blipFill>
                    <a:blip r:embed="rId19"/>
                    <a:stretch>
                      <a:fillRect/>
                    </a:stretch>
                  </pic:blipFill>
                  <pic:spPr>
                    <a:xfrm>
                      <a:off x="0" y="0"/>
                      <a:ext cx="5940425" cy="1534795"/>
                    </a:xfrm>
                    <a:prstGeom prst="rect">
                      <a:avLst/>
                    </a:prstGeom>
                  </pic:spPr>
                </pic:pic>
              </a:graphicData>
            </a:graphic>
          </wp:inline>
        </w:drawing>
      </w:r>
    </w:p>
    <w:p w14:paraId="61D15A5E" w14:textId="353CF93E" w:rsidR="007B5F93" w:rsidRDefault="007859BC" w:rsidP="007B5F93">
      <w:pPr>
        <w:pStyle w:val="Brdtekst"/>
        <w:rPr>
          <w:lang w:val="en-GB"/>
        </w:rPr>
      </w:pPr>
      <w:r w:rsidRPr="007859BC">
        <w:rPr>
          <w:noProof/>
          <w:lang w:val="en-GB"/>
        </w:rPr>
        <w:drawing>
          <wp:inline distT="0" distB="0" distL="0" distR="0" wp14:anchorId="7F328427" wp14:editId="1C4A95DC">
            <wp:extent cx="5940425" cy="2359025"/>
            <wp:effectExtent l="0" t="0" r="3175" b="3175"/>
            <wp:docPr id="804408073" name="Bilde 1" descr="Et bilde som inneholder Plottdiagram, line, skjermbilde,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408073" name="Bilde 1" descr="Et bilde som inneholder Plottdiagram, line, skjermbilde, diagram&#10;&#10;Automatisk generert beskrivelse"/>
                    <pic:cNvPicPr/>
                  </pic:nvPicPr>
                  <pic:blipFill>
                    <a:blip r:embed="rId20"/>
                    <a:stretch>
                      <a:fillRect/>
                    </a:stretch>
                  </pic:blipFill>
                  <pic:spPr>
                    <a:xfrm>
                      <a:off x="0" y="0"/>
                      <a:ext cx="5940425" cy="2359025"/>
                    </a:xfrm>
                    <a:prstGeom prst="rect">
                      <a:avLst/>
                    </a:prstGeom>
                  </pic:spPr>
                </pic:pic>
              </a:graphicData>
            </a:graphic>
          </wp:inline>
        </w:drawing>
      </w:r>
    </w:p>
    <w:p w14:paraId="36430419" w14:textId="5CEB29D7" w:rsidR="007859BC" w:rsidRDefault="007859BC" w:rsidP="007B5F93">
      <w:pPr>
        <w:pStyle w:val="Brdtekst"/>
        <w:rPr>
          <w:lang w:val="en-GB"/>
        </w:rPr>
      </w:pPr>
      <w:r>
        <w:rPr>
          <w:lang w:val="en-GB"/>
        </w:rPr>
        <w:t xml:space="preserve">The high values of the </w:t>
      </w:r>
      <w:proofErr w:type="spellStart"/>
      <w:r>
        <w:rPr>
          <w:lang w:val="en-GB"/>
        </w:rPr>
        <w:t>skillscores</w:t>
      </w:r>
      <w:proofErr w:type="spellEnd"/>
      <w:r>
        <w:rPr>
          <w:lang w:val="en-GB"/>
        </w:rPr>
        <w:t xml:space="preserve"> KGE and NSE show that a very good simulation for </w:t>
      </w:r>
      <w:proofErr w:type="spellStart"/>
      <w:r>
        <w:rPr>
          <w:lang w:val="en-GB"/>
        </w:rPr>
        <w:t>Sandsli</w:t>
      </w:r>
      <w:proofErr w:type="spellEnd"/>
      <w:r>
        <w:rPr>
          <w:lang w:val="en-GB"/>
        </w:rPr>
        <w:t xml:space="preserve"> was carried out (maximum value for KGE and NSE is 1.0)</w:t>
      </w:r>
    </w:p>
    <w:p w14:paraId="11CB0343" w14:textId="77777777" w:rsidR="007859BC" w:rsidRPr="007B5F93" w:rsidRDefault="007859BC" w:rsidP="007B5F93">
      <w:pPr>
        <w:pStyle w:val="Brdtekst"/>
        <w:rPr>
          <w:lang w:val="en-GB"/>
        </w:rPr>
      </w:pPr>
    </w:p>
    <w:p w14:paraId="382669E6" w14:textId="2750133C" w:rsidR="008700F3" w:rsidRDefault="00246E6B" w:rsidP="000877BA">
      <w:pPr>
        <w:pStyle w:val="Brdtekst"/>
        <w:rPr>
          <w:b/>
          <w:bCs/>
          <w:sz w:val="32"/>
          <w:szCs w:val="32"/>
          <w:lang w:val="en-GB"/>
        </w:rPr>
      </w:pPr>
      <w:r>
        <w:rPr>
          <w:b/>
          <w:bCs/>
          <w:sz w:val="32"/>
          <w:szCs w:val="32"/>
          <w:lang w:val="en-GB"/>
        </w:rPr>
        <w:t>3</w:t>
      </w:r>
      <w:r w:rsidR="00EC66D2" w:rsidRPr="00160BCA">
        <w:rPr>
          <w:b/>
          <w:bCs/>
          <w:sz w:val="32"/>
          <w:szCs w:val="32"/>
          <w:lang w:val="en-GB"/>
        </w:rPr>
        <w:t xml:space="preserve">) </w:t>
      </w:r>
      <w:r w:rsidR="008700F3">
        <w:rPr>
          <w:b/>
          <w:bCs/>
          <w:sz w:val="32"/>
          <w:szCs w:val="32"/>
          <w:lang w:val="en-GB"/>
        </w:rPr>
        <w:t>Describing the input data</w:t>
      </w:r>
    </w:p>
    <w:p w14:paraId="2E3308BC" w14:textId="6A9DDD59" w:rsidR="00130D2C" w:rsidRPr="00246E6B" w:rsidRDefault="008700F3" w:rsidP="000877BA">
      <w:pPr>
        <w:pStyle w:val="Brdtekst"/>
        <w:rPr>
          <w:b/>
          <w:bCs/>
          <w:sz w:val="24"/>
          <w:szCs w:val="24"/>
          <w:lang w:val="en-GB"/>
        </w:rPr>
      </w:pPr>
      <w:r w:rsidRPr="00246E6B">
        <w:rPr>
          <w:b/>
          <w:bCs/>
          <w:sz w:val="24"/>
          <w:szCs w:val="24"/>
          <w:lang w:val="en-GB"/>
        </w:rPr>
        <w:t>i) The parameter file</w:t>
      </w:r>
      <w:r w:rsidR="00EC66D2" w:rsidRPr="00246E6B">
        <w:rPr>
          <w:b/>
          <w:bCs/>
          <w:sz w:val="24"/>
          <w:szCs w:val="24"/>
          <w:lang w:val="en-GB"/>
        </w:rPr>
        <w:t xml:space="preserve"> </w:t>
      </w:r>
    </w:p>
    <w:p w14:paraId="7DB46FDD" w14:textId="2E53AF85" w:rsidR="00EC66D2" w:rsidRDefault="00160BCA" w:rsidP="000877BA">
      <w:pPr>
        <w:pStyle w:val="Brdtekst"/>
        <w:rPr>
          <w:noProof/>
          <w:lang w:val="en-GB"/>
        </w:rPr>
      </w:pPr>
      <w:r w:rsidRPr="00EB027B">
        <w:rPr>
          <w:lang w:val="en-US"/>
        </w:rPr>
        <w:t xml:space="preserve">The parameter file is a *.csv </w:t>
      </w:r>
      <w:proofErr w:type="gramStart"/>
      <w:r w:rsidRPr="00EB027B">
        <w:rPr>
          <w:lang w:val="en-US"/>
        </w:rPr>
        <w:t>file  (</w:t>
      </w:r>
      <w:proofErr w:type="gramEnd"/>
      <w:r w:rsidRPr="00EB027B">
        <w:rPr>
          <w:lang w:val="en-US"/>
        </w:rPr>
        <w:t>which</w:t>
      </w:r>
      <w:r>
        <w:rPr>
          <w:lang w:val="en-US"/>
        </w:rPr>
        <w:t xml:space="preserve"> is also the type of the </w:t>
      </w:r>
      <w:proofErr w:type="spellStart"/>
      <w:r w:rsidRPr="00EB027B">
        <w:rPr>
          <w:lang w:val="en-US"/>
        </w:rPr>
        <w:t>inputfile</w:t>
      </w:r>
      <w:proofErr w:type="spellEnd"/>
      <w:r w:rsidRPr="00EB027B">
        <w:rPr>
          <w:lang w:val="en-US"/>
        </w:rPr>
        <w:t>)</w:t>
      </w:r>
      <w:r w:rsidR="00862AC3">
        <w:rPr>
          <w:lang w:val="en-US"/>
        </w:rPr>
        <w:t xml:space="preserve"> and the following shows the parameter</w:t>
      </w:r>
      <w:r w:rsidR="00140838">
        <w:rPr>
          <w:lang w:val="en-US"/>
        </w:rPr>
        <w:t xml:space="preserve"> </w:t>
      </w:r>
      <w:r w:rsidR="00862AC3">
        <w:rPr>
          <w:lang w:val="en-US"/>
        </w:rPr>
        <w:t>file with comments</w:t>
      </w:r>
      <w:r w:rsidR="00C26981">
        <w:rPr>
          <w:lang w:val="en-US"/>
        </w:rPr>
        <w:t xml:space="preserve"> and a suggestion on how to estimate</w:t>
      </w:r>
      <w:r w:rsidR="00C26981" w:rsidRPr="00C26981">
        <w:rPr>
          <w:noProof/>
          <w:lang w:val="en-GB"/>
        </w:rPr>
        <w:t>.</w:t>
      </w:r>
    </w:p>
    <w:p w14:paraId="0ABB746B" w14:textId="737D3160" w:rsidR="00C26981" w:rsidRDefault="00C26981" w:rsidP="000877BA">
      <w:pPr>
        <w:pStyle w:val="Brdtekst"/>
        <w:rPr>
          <w:noProof/>
          <w:lang w:val="en-GB"/>
        </w:rPr>
      </w:pPr>
      <w:r>
        <w:rPr>
          <w:noProof/>
          <w:lang w:val="en-GB"/>
        </w:rPr>
        <w:t>The parameter fil with comments</w:t>
      </w:r>
    </w:p>
    <w:tbl>
      <w:tblPr>
        <w:tblStyle w:val="Tabellrutenett"/>
        <w:tblW w:w="0" w:type="auto"/>
        <w:tblLook w:val="04A0" w:firstRow="1" w:lastRow="0" w:firstColumn="1" w:lastColumn="0" w:noHBand="0" w:noVBand="1"/>
      </w:tblPr>
      <w:tblGrid>
        <w:gridCol w:w="1519"/>
        <w:gridCol w:w="1094"/>
        <w:gridCol w:w="3647"/>
        <w:gridCol w:w="2802"/>
      </w:tblGrid>
      <w:tr w:rsidR="00C26981" w14:paraId="41E1C610" w14:textId="77777777" w:rsidTr="00C1269E">
        <w:tc>
          <w:tcPr>
            <w:tcW w:w="1519" w:type="dxa"/>
            <w:vAlign w:val="bottom"/>
          </w:tcPr>
          <w:p w14:paraId="1517EE1C" w14:textId="77777777" w:rsidR="00C26981" w:rsidRPr="00EF453E" w:rsidRDefault="00C26981" w:rsidP="00C1269E">
            <w:pPr>
              <w:pStyle w:val="Brdtekst"/>
              <w:rPr>
                <w:b/>
                <w:bCs/>
              </w:rPr>
            </w:pPr>
            <w:proofErr w:type="spellStart"/>
            <w:r w:rsidRPr="00EF453E">
              <w:rPr>
                <w:b/>
                <w:bCs/>
              </w:rPr>
              <w:t>Name</w:t>
            </w:r>
            <w:proofErr w:type="spellEnd"/>
          </w:p>
        </w:tc>
        <w:tc>
          <w:tcPr>
            <w:tcW w:w="1094" w:type="dxa"/>
            <w:vAlign w:val="bottom"/>
          </w:tcPr>
          <w:p w14:paraId="521661A4" w14:textId="77777777" w:rsidR="00C26981" w:rsidRPr="00EF453E" w:rsidRDefault="00C26981" w:rsidP="00C1269E">
            <w:pPr>
              <w:pStyle w:val="Brdtekst"/>
              <w:rPr>
                <w:b/>
                <w:bCs/>
              </w:rPr>
            </w:pPr>
            <w:r w:rsidRPr="00EF453E">
              <w:rPr>
                <w:b/>
                <w:bCs/>
              </w:rPr>
              <w:t>Value</w:t>
            </w:r>
          </w:p>
        </w:tc>
        <w:tc>
          <w:tcPr>
            <w:tcW w:w="3647" w:type="dxa"/>
          </w:tcPr>
          <w:p w14:paraId="3FACB6A1" w14:textId="77777777" w:rsidR="00C26981" w:rsidRPr="00EF453E" w:rsidRDefault="00C26981" w:rsidP="00C1269E">
            <w:pPr>
              <w:pStyle w:val="Brdtekst"/>
              <w:rPr>
                <w:b/>
                <w:bCs/>
              </w:rPr>
            </w:pPr>
            <w:proofErr w:type="spellStart"/>
            <w:r w:rsidRPr="00EF453E">
              <w:rPr>
                <w:b/>
                <w:bCs/>
              </w:rPr>
              <w:t>What</w:t>
            </w:r>
            <w:proofErr w:type="spellEnd"/>
            <w:r w:rsidRPr="00EF453E">
              <w:rPr>
                <w:b/>
                <w:bCs/>
              </w:rPr>
              <w:t xml:space="preserve"> </w:t>
            </w:r>
          </w:p>
        </w:tc>
        <w:tc>
          <w:tcPr>
            <w:tcW w:w="2802" w:type="dxa"/>
          </w:tcPr>
          <w:p w14:paraId="5FE72776" w14:textId="77777777" w:rsidR="00C26981" w:rsidRPr="00EF453E" w:rsidRDefault="00C26981" w:rsidP="00C1269E">
            <w:pPr>
              <w:pStyle w:val="Brdtekst"/>
              <w:rPr>
                <w:b/>
                <w:bCs/>
              </w:rPr>
            </w:pPr>
            <w:r w:rsidRPr="00EF453E">
              <w:rPr>
                <w:b/>
                <w:bCs/>
              </w:rPr>
              <w:t xml:space="preserve">How to </w:t>
            </w:r>
            <w:proofErr w:type="spellStart"/>
            <w:r w:rsidRPr="00EF453E">
              <w:rPr>
                <w:b/>
                <w:bCs/>
              </w:rPr>
              <w:t>estimate</w:t>
            </w:r>
            <w:proofErr w:type="spellEnd"/>
          </w:p>
        </w:tc>
      </w:tr>
      <w:tr w:rsidR="00C26981" w14:paraId="7F2C47A5" w14:textId="77777777" w:rsidTr="00C1269E">
        <w:tc>
          <w:tcPr>
            <w:tcW w:w="1519" w:type="dxa"/>
            <w:vAlign w:val="bottom"/>
          </w:tcPr>
          <w:p w14:paraId="0D7838BF" w14:textId="77777777" w:rsidR="00C26981" w:rsidRDefault="00C26981" w:rsidP="00C1269E">
            <w:pPr>
              <w:pStyle w:val="Brdtekst"/>
              <w:rPr>
                <w:rFonts w:ascii="Aptos Narrow" w:hAnsi="Aptos Narrow"/>
                <w:color w:val="000000"/>
                <w:szCs w:val="22"/>
              </w:rPr>
            </w:pPr>
            <w:proofErr w:type="spellStart"/>
            <w:r>
              <w:rPr>
                <w:rFonts w:ascii="Aptos Narrow" w:hAnsi="Aptos Narrow"/>
                <w:color w:val="000000"/>
                <w:sz w:val="22"/>
                <w:szCs w:val="22"/>
              </w:rPr>
              <w:lastRenderedPageBreak/>
              <w:t>ObjectID</w:t>
            </w:r>
            <w:proofErr w:type="spellEnd"/>
          </w:p>
        </w:tc>
        <w:tc>
          <w:tcPr>
            <w:tcW w:w="1094" w:type="dxa"/>
            <w:vAlign w:val="bottom"/>
          </w:tcPr>
          <w:p w14:paraId="58259E33" w14:textId="77777777" w:rsidR="00C26981" w:rsidRDefault="00C26981" w:rsidP="00C1269E">
            <w:pPr>
              <w:pStyle w:val="Brdtekst"/>
              <w:rPr>
                <w:rFonts w:ascii="Aptos Narrow" w:hAnsi="Aptos Narrow"/>
                <w:color w:val="000000"/>
                <w:szCs w:val="22"/>
              </w:rPr>
            </w:pPr>
            <w:r>
              <w:rPr>
                <w:rFonts w:ascii="Aptos Narrow" w:hAnsi="Aptos Narrow"/>
                <w:color w:val="000000"/>
                <w:sz w:val="22"/>
                <w:szCs w:val="22"/>
              </w:rPr>
              <w:t>56.1</w:t>
            </w:r>
          </w:p>
        </w:tc>
        <w:tc>
          <w:tcPr>
            <w:tcW w:w="3647" w:type="dxa"/>
          </w:tcPr>
          <w:p w14:paraId="3632E7D0" w14:textId="77777777" w:rsidR="00C26981" w:rsidRDefault="00C26981" w:rsidP="00C1269E">
            <w:pPr>
              <w:pStyle w:val="Brdtekst"/>
            </w:pPr>
            <w:proofErr w:type="spellStart"/>
            <w:r>
              <w:t>Any</w:t>
            </w:r>
            <w:proofErr w:type="spellEnd"/>
            <w:r>
              <w:t xml:space="preserve"> </w:t>
            </w:r>
            <w:proofErr w:type="spellStart"/>
            <w:r>
              <w:t>number</w:t>
            </w:r>
            <w:proofErr w:type="spellEnd"/>
            <w:r>
              <w:t xml:space="preserve"> for </w:t>
            </w:r>
            <w:proofErr w:type="spellStart"/>
            <w:r>
              <w:t>value</w:t>
            </w:r>
            <w:proofErr w:type="spellEnd"/>
          </w:p>
        </w:tc>
        <w:tc>
          <w:tcPr>
            <w:tcW w:w="2802" w:type="dxa"/>
          </w:tcPr>
          <w:p w14:paraId="59F3F5DF" w14:textId="77777777" w:rsidR="00C26981" w:rsidRDefault="00C26981" w:rsidP="00C1269E">
            <w:pPr>
              <w:pStyle w:val="Brdtekst"/>
            </w:pPr>
          </w:p>
        </w:tc>
      </w:tr>
      <w:tr w:rsidR="00C26981" w14:paraId="40FF9DFD" w14:textId="77777777" w:rsidTr="00C1269E">
        <w:tc>
          <w:tcPr>
            <w:tcW w:w="1519" w:type="dxa"/>
            <w:vAlign w:val="bottom"/>
          </w:tcPr>
          <w:p w14:paraId="60C58AC3" w14:textId="77777777" w:rsidR="00C26981" w:rsidRDefault="00C26981" w:rsidP="00C1269E">
            <w:pPr>
              <w:pStyle w:val="Brdtekst"/>
            </w:pPr>
            <w:r>
              <w:rPr>
                <w:rFonts w:ascii="Aptos Narrow" w:hAnsi="Aptos Narrow"/>
                <w:color w:val="000000"/>
                <w:sz w:val="22"/>
                <w:szCs w:val="22"/>
              </w:rPr>
              <w:t>ID</w:t>
            </w:r>
          </w:p>
        </w:tc>
        <w:tc>
          <w:tcPr>
            <w:tcW w:w="1094" w:type="dxa"/>
            <w:vAlign w:val="bottom"/>
          </w:tcPr>
          <w:p w14:paraId="15694491" w14:textId="77777777" w:rsidR="00C26981" w:rsidRDefault="00C26981" w:rsidP="00C1269E">
            <w:pPr>
              <w:pStyle w:val="Brdtekst"/>
            </w:pPr>
            <w:r>
              <w:rPr>
                <w:rFonts w:ascii="Aptos Narrow" w:hAnsi="Aptos Narrow"/>
                <w:color w:val="000000"/>
                <w:sz w:val="22"/>
                <w:szCs w:val="22"/>
              </w:rPr>
              <w:t>1</w:t>
            </w:r>
          </w:p>
        </w:tc>
        <w:tc>
          <w:tcPr>
            <w:tcW w:w="3647" w:type="dxa"/>
          </w:tcPr>
          <w:p w14:paraId="02782D78" w14:textId="77777777" w:rsidR="00C26981" w:rsidRDefault="00C26981" w:rsidP="00C1269E">
            <w:pPr>
              <w:pStyle w:val="Brdtekst"/>
            </w:pPr>
            <w:proofErr w:type="spellStart"/>
            <w:r>
              <w:t>Any</w:t>
            </w:r>
            <w:proofErr w:type="spellEnd"/>
            <w:r>
              <w:t xml:space="preserve"> </w:t>
            </w:r>
            <w:proofErr w:type="spellStart"/>
            <w:r>
              <w:t>number</w:t>
            </w:r>
            <w:proofErr w:type="spellEnd"/>
            <w:r>
              <w:t xml:space="preserve"> for </w:t>
            </w:r>
            <w:proofErr w:type="spellStart"/>
            <w:r>
              <w:t>value</w:t>
            </w:r>
            <w:proofErr w:type="spellEnd"/>
          </w:p>
        </w:tc>
        <w:tc>
          <w:tcPr>
            <w:tcW w:w="2802" w:type="dxa"/>
          </w:tcPr>
          <w:p w14:paraId="5775104F" w14:textId="77777777" w:rsidR="00C26981" w:rsidRDefault="00C26981" w:rsidP="00C1269E">
            <w:pPr>
              <w:pStyle w:val="Brdtekst"/>
            </w:pPr>
          </w:p>
        </w:tc>
      </w:tr>
      <w:tr w:rsidR="00C26981" w14:paraId="2BF6495A" w14:textId="77777777" w:rsidTr="00C1269E">
        <w:tc>
          <w:tcPr>
            <w:tcW w:w="1519" w:type="dxa"/>
            <w:vAlign w:val="bottom"/>
          </w:tcPr>
          <w:p w14:paraId="295CC3FC" w14:textId="77777777" w:rsidR="00C26981" w:rsidRDefault="00C26981" w:rsidP="00C1269E">
            <w:pPr>
              <w:pStyle w:val="Brdtekst"/>
            </w:pPr>
            <w:r>
              <w:rPr>
                <w:rFonts w:ascii="Aptos Narrow" w:hAnsi="Aptos Narrow"/>
                <w:color w:val="000000"/>
                <w:sz w:val="22"/>
                <w:szCs w:val="22"/>
              </w:rPr>
              <w:t>56.1</w:t>
            </w:r>
          </w:p>
        </w:tc>
        <w:tc>
          <w:tcPr>
            <w:tcW w:w="1094" w:type="dxa"/>
            <w:vAlign w:val="bottom"/>
          </w:tcPr>
          <w:p w14:paraId="66D7628D" w14:textId="77777777" w:rsidR="00C26981" w:rsidRDefault="00C26981" w:rsidP="00C1269E">
            <w:pPr>
              <w:pStyle w:val="Brdtekst"/>
            </w:pPr>
            <w:r>
              <w:rPr>
                <w:rFonts w:ascii="Aptos Narrow" w:hAnsi="Aptos Narrow"/>
                <w:color w:val="000000"/>
                <w:sz w:val="22"/>
                <w:szCs w:val="22"/>
              </w:rPr>
              <w:t>1</w:t>
            </w:r>
          </w:p>
        </w:tc>
        <w:tc>
          <w:tcPr>
            <w:tcW w:w="3647" w:type="dxa"/>
          </w:tcPr>
          <w:p w14:paraId="6FECAA6A" w14:textId="77777777" w:rsidR="00C26981" w:rsidRDefault="00C26981" w:rsidP="00C1269E">
            <w:pPr>
              <w:pStyle w:val="Brdtekst"/>
            </w:pPr>
            <w:proofErr w:type="spellStart"/>
            <w:r>
              <w:t>Any</w:t>
            </w:r>
            <w:proofErr w:type="spellEnd"/>
            <w:r>
              <w:t xml:space="preserve"> </w:t>
            </w:r>
            <w:proofErr w:type="spellStart"/>
            <w:r>
              <w:t>number</w:t>
            </w:r>
            <w:proofErr w:type="spellEnd"/>
            <w:r>
              <w:t xml:space="preserve"> for </w:t>
            </w:r>
            <w:proofErr w:type="spellStart"/>
            <w:r>
              <w:t>value</w:t>
            </w:r>
            <w:proofErr w:type="spellEnd"/>
          </w:p>
        </w:tc>
        <w:tc>
          <w:tcPr>
            <w:tcW w:w="2802" w:type="dxa"/>
          </w:tcPr>
          <w:p w14:paraId="655293A0" w14:textId="77777777" w:rsidR="00C26981" w:rsidRDefault="00C26981" w:rsidP="00C1269E">
            <w:pPr>
              <w:pStyle w:val="Brdtekst"/>
            </w:pPr>
          </w:p>
        </w:tc>
      </w:tr>
      <w:tr w:rsidR="00C26981" w14:paraId="7B321DB5" w14:textId="77777777" w:rsidTr="00C1269E">
        <w:tc>
          <w:tcPr>
            <w:tcW w:w="1519" w:type="dxa"/>
            <w:vAlign w:val="bottom"/>
          </w:tcPr>
          <w:p w14:paraId="2268CE93" w14:textId="77777777" w:rsidR="00C26981" w:rsidRDefault="00C26981" w:rsidP="00C1269E">
            <w:pPr>
              <w:pStyle w:val="Brdtekst"/>
            </w:pPr>
            <w:r>
              <w:rPr>
                <w:rFonts w:ascii="Aptos Narrow" w:hAnsi="Aptos Narrow"/>
                <w:color w:val="000000"/>
                <w:sz w:val="22"/>
                <w:szCs w:val="22"/>
              </w:rPr>
              <w:t>56.1</w:t>
            </w:r>
          </w:p>
        </w:tc>
        <w:tc>
          <w:tcPr>
            <w:tcW w:w="1094" w:type="dxa"/>
            <w:vAlign w:val="bottom"/>
          </w:tcPr>
          <w:p w14:paraId="29C99ED1" w14:textId="77777777" w:rsidR="00C26981" w:rsidRDefault="00C26981" w:rsidP="00C1269E">
            <w:pPr>
              <w:pStyle w:val="Brdtekst"/>
            </w:pPr>
            <w:r>
              <w:rPr>
                <w:rFonts w:ascii="Aptos Narrow" w:hAnsi="Aptos Narrow"/>
                <w:color w:val="000000"/>
                <w:sz w:val="22"/>
                <w:szCs w:val="22"/>
              </w:rPr>
              <w:t>1</w:t>
            </w:r>
          </w:p>
        </w:tc>
        <w:tc>
          <w:tcPr>
            <w:tcW w:w="3647" w:type="dxa"/>
          </w:tcPr>
          <w:p w14:paraId="36DE815B" w14:textId="77777777" w:rsidR="00C26981" w:rsidRDefault="00C26981" w:rsidP="00C1269E">
            <w:pPr>
              <w:pStyle w:val="Brdtekst"/>
            </w:pPr>
            <w:proofErr w:type="spellStart"/>
            <w:r>
              <w:t>Any</w:t>
            </w:r>
            <w:proofErr w:type="spellEnd"/>
            <w:r>
              <w:t xml:space="preserve"> </w:t>
            </w:r>
            <w:proofErr w:type="spellStart"/>
            <w:r>
              <w:t>number</w:t>
            </w:r>
            <w:proofErr w:type="spellEnd"/>
            <w:r>
              <w:t xml:space="preserve"> for </w:t>
            </w:r>
            <w:proofErr w:type="spellStart"/>
            <w:r>
              <w:t>value</w:t>
            </w:r>
            <w:proofErr w:type="spellEnd"/>
            <w:r>
              <w:t xml:space="preserve"> </w:t>
            </w:r>
          </w:p>
        </w:tc>
        <w:tc>
          <w:tcPr>
            <w:tcW w:w="2802" w:type="dxa"/>
          </w:tcPr>
          <w:p w14:paraId="11155A33" w14:textId="77777777" w:rsidR="00C26981" w:rsidRDefault="00C26981" w:rsidP="00C1269E">
            <w:pPr>
              <w:pStyle w:val="Brdtekst"/>
            </w:pPr>
          </w:p>
        </w:tc>
      </w:tr>
      <w:tr w:rsidR="00C26981" w14:paraId="1C110088" w14:textId="77777777" w:rsidTr="00C1269E">
        <w:tc>
          <w:tcPr>
            <w:tcW w:w="1519" w:type="dxa"/>
            <w:vAlign w:val="bottom"/>
          </w:tcPr>
          <w:p w14:paraId="4CAA9806" w14:textId="77777777" w:rsidR="00C26981" w:rsidRDefault="00C26981" w:rsidP="00C1269E">
            <w:pPr>
              <w:pStyle w:val="Brdtekst"/>
            </w:pPr>
            <w:r>
              <w:rPr>
                <w:rFonts w:ascii="Aptos Narrow" w:hAnsi="Aptos Narrow"/>
                <w:color w:val="000000"/>
                <w:sz w:val="22"/>
                <w:szCs w:val="22"/>
              </w:rPr>
              <w:t>a00</w:t>
            </w:r>
          </w:p>
        </w:tc>
        <w:tc>
          <w:tcPr>
            <w:tcW w:w="1094" w:type="dxa"/>
            <w:vAlign w:val="bottom"/>
          </w:tcPr>
          <w:p w14:paraId="4796EDFA" w14:textId="77777777" w:rsidR="00C26981" w:rsidRDefault="00C26981" w:rsidP="00C1269E">
            <w:pPr>
              <w:pStyle w:val="Brdtekst"/>
            </w:pPr>
            <w:r>
              <w:rPr>
                <w:rFonts w:ascii="Aptos Narrow" w:hAnsi="Aptos Narrow"/>
                <w:color w:val="000000"/>
                <w:sz w:val="22"/>
                <w:szCs w:val="22"/>
              </w:rPr>
              <w:t>37</w:t>
            </w:r>
          </w:p>
        </w:tc>
        <w:tc>
          <w:tcPr>
            <w:tcW w:w="3647" w:type="dxa"/>
            <w:vAlign w:val="bottom"/>
          </w:tcPr>
          <w:p w14:paraId="04347AD2" w14:textId="77777777" w:rsidR="00C26981" w:rsidRDefault="00C26981" w:rsidP="00C1269E">
            <w:pPr>
              <w:pStyle w:val="Brdtekst"/>
            </w:pPr>
            <w:proofErr w:type="spellStart"/>
            <w:r>
              <w:rPr>
                <w:rFonts w:ascii="Aptos Narrow" w:hAnsi="Aptos Narrow"/>
                <w:color w:val="000000"/>
                <w:sz w:val="22"/>
                <w:szCs w:val="22"/>
              </w:rPr>
              <w:t>Hypsografic</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curve</w:t>
            </w:r>
            <w:proofErr w:type="spellEnd"/>
            <w:r>
              <w:rPr>
                <w:rFonts w:ascii="Aptos Narrow" w:hAnsi="Aptos Narrow"/>
                <w:color w:val="000000"/>
                <w:sz w:val="22"/>
                <w:szCs w:val="22"/>
              </w:rPr>
              <w:t>, minimum [m]</w:t>
            </w:r>
          </w:p>
        </w:tc>
        <w:tc>
          <w:tcPr>
            <w:tcW w:w="2802" w:type="dxa"/>
            <w:vAlign w:val="bottom"/>
          </w:tcPr>
          <w:p w14:paraId="6C588C73" w14:textId="77777777" w:rsidR="00C26981" w:rsidRDefault="00C26981" w:rsidP="00C1269E">
            <w:pPr>
              <w:pStyle w:val="Brdtekst"/>
            </w:pPr>
            <w:r>
              <w:rPr>
                <w:rFonts w:ascii="Aptos Narrow" w:hAnsi="Aptos Narrow"/>
                <w:color w:val="000000"/>
                <w:sz w:val="22"/>
                <w:szCs w:val="22"/>
              </w:rPr>
              <w:t>GIS</w:t>
            </w:r>
          </w:p>
        </w:tc>
      </w:tr>
      <w:tr w:rsidR="00C26981" w14:paraId="76A23D44" w14:textId="77777777" w:rsidTr="00C1269E">
        <w:tc>
          <w:tcPr>
            <w:tcW w:w="1519" w:type="dxa"/>
            <w:vAlign w:val="bottom"/>
          </w:tcPr>
          <w:p w14:paraId="534E127C" w14:textId="77777777" w:rsidR="00C26981" w:rsidRDefault="00C26981" w:rsidP="00C1269E">
            <w:pPr>
              <w:pStyle w:val="Brdtekst"/>
            </w:pPr>
            <w:r>
              <w:rPr>
                <w:rFonts w:ascii="Aptos Narrow" w:hAnsi="Aptos Narrow"/>
                <w:color w:val="000000"/>
                <w:sz w:val="22"/>
                <w:szCs w:val="22"/>
              </w:rPr>
              <w:t>a01</w:t>
            </w:r>
          </w:p>
        </w:tc>
        <w:tc>
          <w:tcPr>
            <w:tcW w:w="1094" w:type="dxa"/>
            <w:vAlign w:val="bottom"/>
          </w:tcPr>
          <w:p w14:paraId="7527F7E9" w14:textId="77777777" w:rsidR="00C26981" w:rsidRDefault="00C26981" w:rsidP="00C1269E">
            <w:pPr>
              <w:pStyle w:val="Brdtekst"/>
            </w:pPr>
            <w:r>
              <w:rPr>
                <w:rFonts w:ascii="Aptos Narrow" w:hAnsi="Aptos Narrow"/>
                <w:color w:val="000000"/>
                <w:sz w:val="22"/>
                <w:szCs w:val="22"/>
              </w:rPr>
              <w:t>50</w:t>
            </w:r>
          </w:p>
        </w:tc>
        <w:tc>
          <w:tcPr>
            <w:tcW w:w="3647" w:type="dxa"/>
            <w:vAlign w:val="bottom"/>
          </w:tcPr>
          <w:p w14:paraId="195E8FD2" w14:textId="77777777" w:rsidR="00C26981" w:rsidRDefault="00C26981" w:rsidP="00C1269E">
            <w:pPr>
              <w:pStyle w:val="Brdtekst"/>
            </w:pPr>
            <w:proofErr w:type="spellStart"/>
            <w:r>
              <w:rPr>
                <w:rFonts w:ascii="Aptos Narrow" w:hAnsi="Aptos Narrow"/>
                <w:color w:val="000000"/>
                <w:sz w:val="22"/>
                <w:szCs w:val="22"/>
              </w:rPr>
              <w:t>Hypsografic</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curve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lower</w:t>
            </w:r>
            <w:proofErr w:type="spellEnd"/>
            <w:r>
              <w:rPr>
                <w:rFonts w:ascii="Aptos Narrow" w:hAnsi="Aptos Narrow"/>
                <w:color w:val="000000"/>
                <w:sz w:val="22"/>
                <w:szCs w:val="22"/>
              </w:rPr>
              <w:t xml:space="preserve"> 10% [m]</w:t>
            </w:r>
          </w:p>
        </w:tc>
        <w:tc>
          <w:tcPr>
            <w:tcW w:w="2802" w:type="dxa"/>
            <w:vAlign w:val="bottom"/>
          </w:tcPr>
          <w:p w14:paraId="5BC02D99" w14:textId="77777777" w:rsidR="00C26981" w:rsidRDefault="00C26981" w:rsidP="00C1269E">
            <w:pPr>
              <w:pStyle w:val="Brdtekst"/>
            </w:pPr>
            <w:r>
              <w:rPr>
                <w:rFonts w:ascii="Aptos Narrow" w:hAnsi="Aptos Narrow"/>
                <w:color w:val="000000"/>
                <w:sz w:val="22"/>
                <w:szCs w:val="22"/>
              </w:rPr>
              <w:t>GIS</w:t>
            </w:r>
          </w:p>
        </w:tc>
      </w:tr>
      <w:tr w:rsidR="00C26981" w14:paraId="1BC2382D" w14:textId="77777777" w:rsidTr="00C1269E">
        <w:tc>
          <w:tcPr>
            <w:tcW w:w="1519" w:type="dxa"/>
            <w:vAlign w:val="bottom"/>
          </w:tcPr>
          <w:p w14:paraId="49154F1E" w14:textId="77777777" w:rsidR="00C26981" w:rsidRDefault="00C26981" w:rsidP="00C1269E">
            <w:pPr>
              <w:pStyle w:val="Brdtekst"/>
            </w:pPr>
            <w:r>
              <w:rPr>
                <w:rFonts w:ascii="Aptos Narrow" w:hAnsi="Aptos Narrow"/>
                <w:color w:val="000000"/>
                <w:sz w:val="22"/>
                <w:szCs w:val="22"/>
              </w:rPr>
              <w:t>a02</w:t>
            </w:r>
          </w:p>
        </w:tc>
        <w:tc>
          <w:tcPr>
            <w:tcW w:w="1094" w:type="dxa"/>
            <w:vAlign w:val="bottom"/>
          </w:tcPr>
          <w:p w14:paraId="5188FDA6" w14:textId="77777777" w:rsidR="00C26981" w:rsidRDefault="00C26981" w:rsidP="00C1269E">
            <w:pPr>
              <w:pStyle w:val="Brdtekst"/>
            </w:pPr>
            <w:r>
              <w:rPr>
                <w:rFonts w:ascii="Aptos Narrow" w:hAnsi="Aptos Narrow"/>
                <w:color w:val="000000"/>
                <w:sz w:val="22"/>
                <w:szCs w:val="22"/>
              </w:rPr>
              <w:t>51</w:t>
            </w:r>
          </w:p>
        </w:tc>
        <w:tc>
          <w:tcPr>
            <w:tcW w:w="3647" w:type="dxa"/>
            <w:vAlign w:val="bottom"/>
          </w:tcPr>
          <w:p w14:paraId="0F77BBA6" w14:textId="77777777" w:rsidR="00C26981" w:rsidRDefault="00C26981" w:rsidP="00C1269E">
            <w:pPr>
              <w:pStyle w:val="Brdtekst"/>
            </w:pPr>
            <w:proofErr w:type="spellStart"/>
            <w:r>
              <w:rPr>
                <w:rFonts w:ascii="Aptos Narrow" w:hAnsi="Aptos Narrow"/>
                <w:color w:val="000000"/>
                <w:sz w:val="22"/>
                <w:szCs w:val="22"/>
              </w:rPr>
              <w:t>Hypsografic</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curve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lower</w:t>
            </w:r>
            <w:proofErr w:type="spellEnd"/>
            <w:r>
              <w:rPr>
                <w:rFonts w:ascii="Aptos Narrow" w:hAnsi="Aptos Narrow"/>
                <w:color w:val="000000"/>
                <w:sz w:val="22"/>
                <w:szCs w:val="22"/>
              </w:rPr>
              <w:t xml:space="preserve"> 20% [m]</w:t>
            </w:r>
          </w:p>
        </w:tc>
        <w:tc>
          <w:tcPr>
            <w:tcW w:w="2802" w:type="dxa"/>
            <w:vAlign w:val="bottom"/>
          </w:tcPr>
          <w:p w14:paraId="7F6689D2" w14:textId="77777777" w:rsidR="00C26981" w:rsidRDefault="00C26981" w:rsidP="00C1269E">
            <w:pPr>
              <w:pStyle w:val="Brdtekst"/>
            </w:pPr>
            <w:r>
              <w:rPr>
                <w:rFonts w:ascii="Aptos Narrow" w:hAnsi="Aptos Narrow"/>
                <w:color w:val="000000"/>
                <w:sz w:val="22"/>
                <w:szCs w:val="22"/>
              </w:rPr>
              <w:t>GIS</w:t>
            </w:r>
          </w:p>
        </w:tc>
      </w:tr>
      <w:tr w:rsidR="00C26981" w14:paraId="6A9EDC4B" w14:textId="77777777" w:rsidTr="00C1269E">
        <w:tc>
          <w:tcPr>
            <w:tcW w:w="1519" w:type="dxa"/>
            <w:vAlign w:val="bottom"/>
          </w:tcPr>
          <w:p w14:paraId="04F1C5A2" w14:textId="77777777" w:rsidR="00C26981" w:rsidRDefault="00C26981" w:rsidP="00C1269E">
            <w:pPr>
              <w:pStyle w:val="Brdtekst"/>
            </w:pPr>
            <w:r>
              <w:rPr>
                <w:rFonts w:ascii="Aptos Narrow" w:hAnsi="Aptos Narrow"/>
                <w:color w:val="000000"/>
                <w:sz w:val="22"/>
                <w:szCs w:val="22"/>
              </w:rPr>
              <w:t>a03</w:t>
            </w:r>
          </w:p>
        </w:tc>
        <w:tc>
          <w:tcPr>
            <w:tcW w:w="1094" w:type="dxa"/>
            <w:vAlign w:val="bottom"/>
          </w:tcPr>
          <w:p w14:paraId="4A377C91" w14:textId="77777777" w:rsidR="00C26981" w:rsidRDefault="00C26981" w:rsidP="00C1269E">
            <w:pPr>
              <w:pStyle w:val="Brdtekst"/>
            </w:pPr>
            <w:r>
              <w:rPr>
                <w:rFonts w:ascii="Aptos Narrow" w:hAnsi="Aptos Narrow"/>
                <w:color w:val="000000"/>
                <w:sz w:val="22"/>
                <w:szCs w:val="22"/>
              </w:rPr>
              <w:t>53</w:t>
            </w:r>
          </w:p>
        </w:tc>
        <w:tc>
          <w:tcPr>
            <w:tcW w:w="3647" w:type="dxa"/>
            <w:vAlign w:val="bottom"/>
          </w:tcPr>
          <w:p w14:paraId="4DB2A0AA" w14:textId="77777777" w:rsidR="00C26981" w:rsidRDefault="00C26981" w:rsidP="00C1269E">
            <w:pPr>
              <w:pStyle w:val="Brdtekst"/>
            </w:pPr>
            <w:proofErr w:type="spellStart"/>
            <w:r>
              <w:rPr>
                <w:rFonts w:ascii="Aptos Narrow" w:hAnsi="Aptos Narrow"/>
                <w:color w:val="000000"/>
                <w:sz w:val="22"/>
                <w:szCs w:val="22"/>
              </w:rPr>
              <w:t>Hypsografic</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curve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lower</w:t>
            </w:r>
            <w:proofErr w:type="spellEnd"/>
            <w:r>
              <w:rPr>
                <w:rFonts w:ascii="Aptos Narrow" w:hAnsi="Aptos Narrow"/>
                <w:color w:val="000000"/>
                <w:sz w:val="22"/>
                <w:szCs w:val="22"/>
              </w:rPr>
              <w:t xml:space="preserve"> 30% [m]</w:t>
            </w:r>
          </w:p>
        </w:tc>
        <w:tc>
          <w:tcPr>
            <w:tcW w:w="2802" w:type="dxa"/>
            <w:vAlign w:val="bottom"/>
          </w:tcPr>
          <w:p w14:paraId="58CA795D" w14:textId="77777777" w:rsidR="00C26981" w:rsidRDefault="00C26981" w:rsidP="00C1269E">
            <w:pPr>
              <w:pStyle w:val="Brdtekst"/>
            </w:pPr>
            <w:r>
              <w:rPr>
                <w:rFonts w:ascii="Aptos Narrow" w:hAnsi="Aptos Narrow"/>
                <w:color w:val="000000"/>
                <w:sz w:val="22"/>
                <w:szCs w:val="22"/>
              </w:rPr>
              <w:t>GIS</w:t>
            </w:r>
          </w:p>
        </w:tc>
      </w:tr>
      <w:tr w:rsidR="00C26981" w14:paraId="4385D7F9" w14:textId="77777777" w:rsidTr="00C1269E">
        <w:tc>
          <w:tcPr>
            <w:tcW w:w="1519" w:type="dxa"/>
            <w:vAlign w:val="bottom"/>
          </w:tcPr>
          <w:p w14:paraId="6B761E95" w14:textId="77777777" w:rsidR="00C26981" w:rsidRDefault="00C26981" w:rsidP="00C1269E">
            <w:pPr>
              <w:pStyle w:val="Brdtekst"/>
            </w:pPr>
            <w:r>
              <w:rPr>
                <w:rFonts w:ascii="Aptos Narrow" w:hAnsi="Aptos Narrow"/>
                <w:color w:val="000000"/>
                <w:sz w:val="22"/>
                <w:szCs w:val="22"/>
              </w:rPr>
              <w:t>a04</w:t>
            </w:r>
          </w:p>
        </w:tc>
        <w:tc>
          <w:tcPr>
            <w:tcW w:w="1094" w:type="dxa"/>
            <w:vAlign w:val="bottom"/>
          </w:tcPr>
          <w:p w14:paraId="2D802534" w14:textId="77777777" w:rsidR="00C26981" w:rsidRDefault="00C26981" w:rsidP="00C1269E">
            <w:pPr>
              <w:pStyle w:val="Brdtekst"/>
            </w:pPr>
            <w:r>
              <w:rPr>
                <w:rFonts w:ascii="Aptos Narrow" w:hAnsi="Aptos Narrow"/>
                <w:color w:val="000000"/>
                <w:sz w:val="22"/>
                <w:szCs w:val="22"/>
              </w:rPr>
              <w:t>54</w:t>
            </w:r>
          </w:p>
        </w:tc>
        <w:tc>
          <w:tcPr>
            <w:tcW w:w="3647" w:type="dxa"/>
            <w:vAlign w:val="bottom"/>
          </w:tcPr>
          <w:p w14:paraId="28200519" w14:textId="77777777" w:rsidR="00C26981" w:rsidRDefault="00C26981" w:rsidP="00C1269E">
            <w:pPr>
              <w:pStyle w:val="Brdtekst"/>
            </w:pPr>
            <w:proofErr w:type="spellStart"/>
            <w:r>
              <w:rPr>
                <w:rFonts w:ascii="Aptos Narrow" w:hAnsi="Aptos Narrow"/>
                <w:color w:val="000000"/>
                <w:sz w:val="22"/>
                <w:szCs w:val="22"/>
              </w:rPr>
              <w:t>Hypsografic</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curve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lower</w:t>
            </w:r>
            <w:proofErr w:type="spellEnd"/>
            <w:r>
              <w:rPr>
                <w:rFonts w:ascii="Aptos Narrow" w:hAnsi="Aptos Narrow"/>
                <w:color w:val="000000"/>
                <w:sz w:val="22"/>
                <w:szCs w:val="22"/>
              </w:rPr>
              <w:t xml:space="preserve"> 40% [m]</w:t>
            </w:r>
          </w:p>
        </w:tc>
        <w:tc>
          <w:tcPr>
            <w:tcW w:w="2802" w:type="dxa"/>
            <w:vAlign w:val="bottom"/>
          </w:tcPr>
          <w:p w14:paraId="6F705550" w14:textId="77777777" w:rsidR="00C26981" w:rsidRDefault="00C26981" w:rsidP="00C1269E">
            <w:pPr>
              <w:pStyle w:val="Brdtekst"/>
            </w:pPr>
            <w:r>
              <w:rPr>
                <w:rFonts w:ascii="Aptos Narrow" w:hAnsi="Aptos Narrow"/>
                <w:color w:val="000000"/>
                <w:sz w:val="22"/>
                <w:szCs w:val="22"/>
              </w:rPr>
              <w:t>GIS</w:t>
            </w:r>
          </w:p>
        </w:tc>
      </w:tr>
      <w:tr w:rsidR="00C26981" w14:paraId="4C88C95F" w14:textId="77777777" w:rsidTr="00C1269E">
        <w:tc>
          <w:tcPr>
            <w:tcW w:w="1519" w:type="dxa"/>
            <w:vAlign w:val="bottom"/>
          </w:tcPr>
          <w:p w14:paraId="00BB3351" w14:textId="77777777" w:rsidR="00C26981" w:rsidRDefault="00C26981" w:rsidP="00C1269E">
            <w:pPr>
              <w:pStyle w:val="Brdtekst"/>
            </w:pPr>
            <w:r>
              <w:rPr>
                <w:rFonts w:ascii="Aptos Narrow" w:hAnsi="Aptos Narrow"/>
                <w:color w:val="000000"/>
                <w:sz w:val="22"/>
                <w:szCs w:val="22"/>
              </w:rPr>
              <w:t>a05</w:t>
            </w:r>
          </w:p>
        </w:tc>
        <w:tc>
          <w:tcPr>
            <w:tcW w:w="1094" w:type="dxa"/>
            <w:vAlign w:val="bottom"/>
          </w:tcPr>
          <w:p w14:paraId="28AC6552" w14:textId="77777777" w:rsidR="00C26981" w:rsidRDefault="00C26981" w:rsidP="00C1269E">
            <w:pPr>
              <w:pStyle w:val="Brdtekst"/>
            </w:pPr>
            <w:r>
              <w:rPr>
                <w:rFonts w:ascii="Aptos Narrow" w:hAnsi="Aptos Narrow"/>
                <w:color w:val="000000"/>
                <w:sz w:val="22"/>
                <w:szCs w:val="22"/>
              </w:rPr>
              <w:t>55</w:t>
            </w:r>
          </w:p>
        </w:tc>
        <w:tc>
          <w:tcPr>
            <w:tcW w:w="3647" w:type="dxa"/>
            <w:vAlign w:val="bottom"/>
          </w:tcPr>
          <w:p w14:paraId="78B7CBC9" w14:textId="77777777" w:rsidR="00C26981" w:rsidRDefault="00C26981" w:rsidP="00C1269E">
            <w:pPr>
              <w:pStyle w:val="Brdtekst"/>
            </w:pPr>
            <w:proofErr w:type="spellStart"/>
            <w:r>
              <w:rPr>
                <w:rFonts w:ascii="Aptos Narrow" w:hAnsi="Aptos Narrow"/>
                <w:color w:val="000000"/>
                <w:sz w:val="22"/>
                <w:szCs w:val="22"/>
              </w:rPr>
              <w:t>Hypsografic</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curve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lower</w:t>
            </w:r>
            <w:proofErr w:type="spellEnd"/>
            <w:r>
              <w:rPr>
                <w:rFonts w:ascii="Aptos Narrow" w:hAnsi="Aptos Narrow"/>
                <w:color w:val="000000"/>
                <w:sz w:val="22"/>
                <w:szCs w:val="22"/>
              </w:rPr>
              <w:t xml:space="preserve"> 50% [m]</w:t>
            </w:r>
          </w:p>
        </w:tc>
        <w:tc>
          <w:tcPr>
            <w:tcW w:w="2802" w:type="dxa"/>
            <w:vAlign w:val="bottom"/>
          </w:tcPr>
          <w:p w14:paraId="3E11D0EC" w14:textId="77777777" w:rsidR="00C26981" w:rsidRDefault="00C26981" w:rsidP="00C1269E">
            <w:pPr>
              <w:pStyle w:val="Brdtekst"/>
            </w:pPr>
            <w:r>
              <w:rPr>
                <w:rFonts w:ascii="Aptos Narrow" w:hAnsi="Aptos Narrow"/>
                <w:color w:val="000000"/>
                <w:sz w:val="22"/>
                <w:szCs w:val="22"/>
              </w:rPr>
              <w:t>GIS</w:t>
            </w:r>
          </w:p>
        </w:tc>
      </w:tr>
      <w:tr w:rsidR="00C26981" w14:paraId="6D0CF1D9" w14:textId="77777777" w:rsidTr="00C1269E">
        <w:tc>
          <w:tcPr>
            <w:tcW w:w="1519" w:type="dxa"/>
            <w:vAlign w:val="bottom"/>
          </w:tcPr>
          <w:p w14:paraId="36A220F9" w14:textId="77777777" w:rsidR="00C26981" w:rsidRDefault="00C26981" w:rsidP="00C1269E">
            <w:pPr>
              <w:pStyle w:val="Brdtekst"/>
            </w:pPr>
            <w:r>
              <w:rPr>
                <w:rFonts w:ascii="Aptos Narrow" w:hAnsi="Aptos Narrow"/>
                <w:color w:val="000000"/>
                <w:sz w:val="22"/>
                <w:szCs w:val="22"/>
              </w:rPr>
              <w:t>a06</w:t>
            </w:r>
          </w:p>
        </w:tc>
        <w:tc>
          <w:tcPr>
            <w:tcW w:w="1094" w:type="dxa"/>
            <w:vAlign w:val="bottom"/>
          </w:tcPr>
          <w:p w14:paraId="04D7B3AC" w14:textId="77777777" w:rsidR="00C26981" w:rsidRDefault="00C26981" w:rsidP="00C1269E">
            <w:pPr>
              <w:pStyle w:val="Brdtekst"/>
            </w:pPr>
            <w:r>
              <w:rPr>
                <w:rFonts w:ascii="Aptos Narrow" w:hAnsi="Aptos Narrow"/>
                <w:color w:val="000000"/>
                <w:sz w:val="22"/>
                <w:szCs w:val="22"/>
              </w:rPr>
              <w:t>56</w:t>
            </w:r>
          </w:p>
        </w:tc>
        <w:tc>
          <w:tcPr>
            <w:tcW w:w="3647" w:type="dxa"/>
            <w:vAlign w:val="bottom"/>
          </w:tcPr>
          <w:p w14:paraId="62147E56" w14:textId="77777777" w:rsidR="00C26981" w:rsidRDefault="00C26981" w:rsidP="00C1269E">
            <w:pPr>
              <w:pStyle w:val="Brdtekst"/>
            </w:pPr>
            <w:proofErr w:type="spellStart"/>
            <w:r>
              <w:rPr>
                <w:rFonts w:ascii="Aptos Narrow" w:hAnsi="Aptos Narrow"/>
                <w:color w:val="000000"/>
                <w:sz w:val="22"/>
                <w:szCs w:val="22"/>
              </w:rPr>
              <w:t>Hypsografic</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curve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lower</w:t>
            </w:r>
            <w:proofErr w:type="spellEnd"/>
            <w:r>
              <w:rPr>
                <w:rFonts w:ascii="Aptos Narrow" w:hAnsi="Aptos Narrow"/>
                <w:color w:val="000000"/>
                <w:sz w:val="22"/>
                <w:szCs w:val="22"/>
              </w:rPr>
              <w:t xml:space="preserve"> 60% [m]</w:t>
            </w:r>
          </w:p>
        </w:tc>
        <w:tc>
          <w:tcPr>
            <w:tcW w:w="2802" w:type="dxa"/>
            <w:vAlign w:val="bottom"/>
          </w:tcPr>
          <w:p w14:paraId="473F9391" w14:textId="77777777" w:rsidR="00C26981" w:rsidRDefault="00C26981" w:rsidP="00C1269E">
            <w:pPr>
              <w:pStyle w:val="Brdtekst"/>
            </w:pPr>
            <w:r>
              <w:rPr>
                <w:rFonts w:ascii="Aptos Narrow" w:hAnsi="Aptos Narrow"/>
                <w:color w:val="000000"/>
                <w:sz w:val="22"/>
                <w:szCs w:val="22"/>
              </w:rPr>
              <w:t>GIS</w:t>
            </w:r>
          </w:p>
        </w:tc>
      </w:tr>
      <w:tr w:rsidR="00C26981" w14:paraId="5A92578E" w14:textId="77777777" w:rsidTr="00C1269E">
        <w:tc>
          <w:tcPr>
            <w:tcW w:w="1519" w:type="dxa"/>
            <w:vAlign w:val="bottom"/>
          </w:tcPr>
          <w:p w14:paraId="24A6F94F" w14:textId="77777777" w:rsidR="00C26981" w:rsidRDefault="00C26981" w:rsidP="00C1269E">
            <w:pPr>
              <w:pStyle w:val="Brdtekst"/>
            </w:pPr>
            <w:r>
              <w:rPr>
                <w:rFonts w:ascii="Aptos Narrow" w:hAnsi="Aptos Narrow"/>
                <w:color w:val="000000"/>
                <w:sz w:val="22"/>
                <w:szCs w:val="22"/>
              </w:rPr>
              <w:t>a07</w:t>
            </w:r>
          </w:p>
        </w:tc>
        <w:tc>
          <w:tcPr>
            <w:tcW w:w="1094" w:type="dxa"/>
            <w:vAlign w:val="bottom"/>
          </w:tcPr>
          <w:p w14:paraId="34B71FB2" w14:textId="77777777" w:rsidR="00C26981" w:rsidRDefault="00C26981" w:rsidP="00C1269E">
            <w:pPr>
              <w:pStyle w:val="Brdtekst"/>
            </w:pPr>
            <w:r>
              <w:rPr>
                <w:rFonts w:ascii="Aptos Narrow" w:hAnsi="Aptos Narrow"/>
                <w:color w:val="000000"/>
                <w:sz w:val="22"/>
                <w:szCs w:val="22"/>
              </w:rPr>
              <w:t>57</w:t>
            </w:r>
          </w:p>
        </w:tc>
        <w:tc>
          <w:tcPr>
            <w:tcW w:w="3647" w:type="dxa"/>
            <w:vAlign w:val="bottom"/>
          </w:tcPr>
          <w:p w14:paraId="7047BAE4" w14:textId="77777777" w:rsidR="00C26981" w:rsidRDefault="00C26981" w:rsidP="00C1269E">
            <w:pPr>
              <w:pStyle w:val="Brdtekst"/>
            </w:pPr>
            <w:proofErr w:type="spellStart"/>
            <w:r>
              <w:rPr>
                <w:rFonts w:ascii="Aptos Narrow" w:hAnsi="Aptos Narrow"/>
                <w:color w:val="000000"/>
                <w:sz w:val="22"/>
                <w:szCs w:val="22"/>
              </w:rPr>
              <w:t>Hypsografic</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curve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lower</w:t>
            </w:r>
            <w:proofErr w:type="spellEnd"/>
            <w:r>
              <w:rPr>
                <w:rFonts w:ascii="Aptos Narrow" w:hAnsi="Aptos Narrow"/>
                <w:color w:val="000000"/>
                <w:sz w:val="22"/>
                <w:szCs w:val="22"/>
              </w:rPr>
              <w:t xml:space="preserve"> 70% [m]</w:t>
            </w:r>
          </w:p>
        </w:tc>
        <w:tc>
          <w:tcPr>
            <w:tcW w:w="2802" w:type="dxa"/>
            <w:vAlign w:val="bottom"/>
          </w:tcPr>
          <w:p w14:paraId="0AD9A4C2" w14:textId="77777777" w:rsidR="00C26981" w:rsidRDefault="00C26981" w:rsidP="00C1269E">
            <w:pPr>
              <w:pStyle w:val="Brdtekst"/>
            </w:pPr>
            <w:r>
              <w:rPr>
                <w:rFonts w:ascii="Aptos Narrow" w:hAnsi="Aptos Narrow"/>
                <w:color w:val="000000"/>
                <w:sz w:val="22"/>
                <w:szCs w:val="22"/>
              </w:rPr>
              <w:t>GIS</w:t>
            </w:r>
          </w:p>
        </w:tc>
      </w:tr>
      <w:tr w:rsidR="00C26981" w14:paraId="3BF80EE4" w14:textId="77777777" w:rsidTr="00C1269E">
        <w:tc>
          <w:tcPr>
            <w:tcW w:w="1519" w:type="dxa"/>
            <w:vAlign w:val="bottom"/>
          </w:tcPr>
          <w:p w14:paraId="3B35BB74" w14:textId="77777777" w:rsidR="00C26981" w:rsidRDefault="00C26981" w:rsidP="00C1269E">
            <w:pPr>
              <w:pStyle w:val="Brdtekst"/>
            </w:pPr>
            <w:r>
              <w:rPr>
                <w:rFonts w:ascii="Aptos Narrow" w:hAnsi="Aptos Narrow"/>
                <w:color w:val="000000"/>
                <w:sz w:val="22"/>
                <w:szCs w:val="22"/>
              </w:rPr>
              <w:t>a08</w:t>
            </w:r>
          </w:p>
        </w:tc>
        <w:tc>
          <w:tcPr>
            <w:tcW w:w="1094" w:type="dxa"/>
            <w:vAlign w:val="bottom"/>
          </w:tcPr>
          <w:p w14:paraId="176514F4" w14:textId="77777777" w:rsidR="00C26981" w:rsidRDefault="00C26981" w:rsidP="00C1269E">
            <w:pPr>
              <w:pStyle w:val="Brdtekst"/>
            </w:pPr>
            <w:r>
              <w:rPr>
                <w:rFonts w:ascii="Aptos Narrow" w:hAnsi="Aptos Narrow"/>
                <w:color w:val="000000"/>
                <w:sz w:val="22"/>
                <w:szCs w:val="22"/>
              </w:rPr>
              <w:t>58</w:t>
            </w:r>
          </w:p>
        </w:tc>
        <w:tc>
          <w:tcPr>
            <w:tcW w:w="3647" w:type="dxa"/>
            <w:vAlign w:val="bottom"/>
          </w:tcPr>
          <w:p w14:paraId="1BE196E1" w14:textId="77777777" w:rsidR="00C26981" w:rsidRDefault="00C26981" w:rsidP="00C1269E">
            <w:pPr>
              <w:pStyle w:val="Brdtekst"/>
            </w:pPr>
            <w:proofErr w:type="spellStart"/>
            <w:r>
              <w:rPr>
                <w:rFonts w:ascii="Aptos Narrow" w:hAnsi="Aptos Narrow"/>
                <w:color w:val="000000"/>
                <w:sz w:val="22"/>
                <w:szCs w:val="22"/>
              </w:rPr>
              <w:t>Hypsografic</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curve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lower</w:t>
            </w:r>
            <w:proofErr w:type="spellEnd"/>
            <w:r>
              <w:rPr>
                <w:rFonts w:ascii="Aptos Narrow" w:hAnsi="Aptos Narrow"/>
                <w:color w:val="000000"/>
                <w:sz w:val="22"/>
                <w:szCs w:val="22"/>
              </w:rPr>
              <w:t xml:space="preserve"> 80% [m]</w:t>
            </w:r>
          </w:p>
        </w:tc>
        <w:tc>
          <w:tcPr>
            <w:tcW w:w="2802" w:type="dxa"/>
            <w:vAlign w:val="bottom"/>
          </w:tcPr>
          <w:p w14:paraId="3865FF18" w14:textId="77777777" w:rsidR="00C26981" w:rsidRDefault="00C26981" w:rsidP="00C1269E">
            <w:pPr>
              <w:pStyle w:val="Brdtekst"/>
            </w:pPr>
            <w:r>
              <w:rPr>
                <w:rFonts w:ascii="Aptos Narrow" w:hAnsi="Aptos Narrow"/>
                <w:color w:val="000000"/>
                <w:sz w:val="22"/>
                <w:szCs w:val="22"/>
              </w:rPr>
              <w:t>GIS</w:t>
            </w:r>
          </w:p>
        </w:tc>
      </w:tr>
      <w:tr w:rsidR="00C26981" w14:paraId="5C81ABB7" w14:textId="77777777" w:rsidTr="00C1269E">
        <w:tc>
          <w:tcPr>
            <w:tcW w:w="1519" w:type="dxa"/>
            <w:vAlign w:val="bottom"/>
          </w:tcPr>
          <w:p w14:paraId="36600C22" w14:textId="77777777" w:rsidR="00C26981" w:rsidRDefault="00C26981" w:rsidP="00C1269E">
            <w:pPr>
              <w:pStyle w:val="Brdtekst"/>
            </w:pPr>
            <w:r>
              <w:rPr>
                <w:rFonts w:ascii="Aptos Narrow" w:hAnsi="Aptos Narrow"/>
                <w:color w:val="000000"/>
                <w:sz w:val="22"/>
                <w:szCs w:val="22"/>
              </w:rPr>
              <w:t>a09</w:t>
            </w:r>
          </w:p>
        </w:tc>
        <w:tc>
          <w:tcPr>
            <w:tcW w:w="1094" w:type="dxa"/>
            <w:vAlign w:val="bottom"/>
          </w:tcPr>
          <w:p w14:paraId="1DBE3CE2" w14:textId="77777777" w:rsidR="00C26981" w:rsidRDefault="00C26981" w:rsidP="00C1269E">
            <w:pPr>
              <w:pStyle w:val="Brdtekst"/>
            </w:pPr>
            <w:r>
              <w:rPr>
                <w:rFonts w:ascii="Aptos Narrow" w:hAnsi="Aptos Narrow"/>
                <w:color w:val="000000"/>
                <w:sz w:val="22"/>
                <w:szCs w:val="22"/>
              </w:rPr>
              <w:t>61</w:t>
            </w:r>
          </w:p>
        </w:tc>
        <w:tc>
          <w:tcPr>
            <w:tcW w:w="3647" w:type="dxa"/>
            <w:vAlign w:val="bottom"/>
          </w:tcPr>
          <w:p w14:paraId="26327D59" w14:textId="77777777" w:rsidR="00C26981" w:rsidRDefault="00C26981" w:rsidP="00C1269E">
            <w:pPr>
              <w:pStyle w:val="Brdtekst"/>
            </w:pPr>
            <w:proofErr w:type="spellStart"/>
            <w:r>
              <w:rPr>
                <w:rFonts w:ascii="Aptos Narrow" w:hAnsi="Aptos Narrow"/>
                <w:color w:val="000000"/>
                <w:sz w:val="22"/>
                <w:szCs w:val="22"/>
              </w:rPr>
              <w:t>Hypsografic</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curve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lower</w:t>
            </w:r>
            <w:proofErr w:type="spellEnd"/>
            <w:r>
              <w:rPr>
                <w:rFonts w:ascii="Aptos Narrow" w:hAnsi="Aptos Narrow"/>
                <w:color w:val="000000"/>
                <w:sz w:val="22"/>
                <w:szCs w:val="22"/>
              </w:rPr>
              <w:t xml:space="preserve"> 90% [m]</w:t>
            </w:r>
          </w:p>
        </w:tc>
        <w:tc>
          <w:tcPr>
            <w:tcW w:w="2802" w:type="dxa"/>
            <w:vAlign w:val="bottom"/>
          </w:tcPr>
          <w:p w14:paraId="79FF919A" w14:textId="77777777" w:rsidR="00C26981" w:rsidRDefault="00C26981" w:rsidP="00C1269E">
            <w:pPr>
              <w:pStyle w:val="Brdtekst"/>
            </w:pPr>
            <w:r>
              <w:rPr>
                <w:rFonts w:ascii="Aptos Narrow" w:hAnsi="Aptos Narrow"/>
                <w:color w:val="000000"/>
                <w:sz w:val="22"/>
                <w:szCs w:val="22"/>
              </w:rPr>
              <w:t>GIS</w:t>
            </w:r>
          </w:p>
        </w:tc>
      </w:tr>
      <w:tr w:rsidR="00C26981" w14:paraId="5D89C54F" w14:textId="77777777" w:rsidTr="00C1269E">
        <w:tc>
          <w:tcPr>
            <w:tcW w:w="1519" w:type="dxa"/>
            <w:vAlign w:val="bottom"/>
          </w:tcPr>
          <w:p w14:paraId="75A58589" w14:textId="77777777" w:rsidR="00C26981" w:rsidRDefault="00C26981" w:rsidP="00C1269E">
            <w:pPr>
              <w:pStyle w:val="Brdtekst"/>
            </w:pPr>
            <w:r>
              <w:rPr>
                <w:rFonts w:ascii="Aptos Narrow" w:hAnsi="Aptos Narrow"/>
                <w:color w:val="000000"/>
                <w:sz w:val="22"/>
                <w:szCs w:val="22"/>
              </w:rPr>
              <w:t>a10</w:t>
            </w:r>
          </w:p>
        </w:tc>
        <w:tc>
          <w:tcPr>
            <w:tcW w:w="1094" w:type="dxa"/>
            <w:vAlign w:val="bottom"/>
          </w:tcPr>
          <w:p w14:paraId="6A00D4D9" w14:textId="77777777" w:rsidR="00C26981" w:rsidRDefault="00C26981" w:rsidP="00C1269E">
            <w:pPr>
              <w:pStyle w:val="Brdtekst"/>
            </w:pPr>
            <w:r>
              <w:rPr>
                <w:rFonts w:ascii="Aptos Narrow" w:hAnsi="Aptos Narrow"/>
                <w:color w:val="000000"/>
                <w:sz w:val="22"/>
                <w:szCs w:val="22"/>
              </w:rPr>
              <w:t>67</w:t>
            </w:r>
          </w:p>
        </w:tc>
        <w:tc>
          <w:tcPr>
            <w:tcW w:w="3647" w:type="dxa"/>
            <w:vAlign w:val="bottom"/>
          </w:tcPr>
          <w:p w14:paraId="3CF2813E" w14:textId="77777777" w:rsidR="00C26981" w:rsidRDefault="00C26981" w:rsidP="00C1269E">
            <w:pPr>
              <w:pStyle w:val="Brdtekst"/>
            </w:pPr>
            <w:proofErr w:type="spellStart"/>
            <w:r>
              <w:rPr>
                <w:rFonts w:ascii="Aptos Narrow" w:hAnsi="Aptos Narrow"/>
                <w:color w:val="000000"/>
                <w:sz w:val="22"/>
                <w:szCs w:val="22"/>
              </w:rPr>
              <w:t>Hypsografic</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curve</w:t>
            </w:r>
            <w:proofErr w:type="spellEnd"/>
            <w:r>
              <w:rPr>
                <w:rFonts w:ascii="Aptos Narrow" w:hAnsi="Aptos Narrow"/>
                <w:color w:val="000000"/>
                <w:sz w:val="22"/>
                <w:szCs w:val="22"/>
              </w:rPr>
              <w:t>, maksimum [m]</w:t>
            </w:r>
          </w:p>
        </w:tc>
        <w:tc>
          <w:tcPr>
            <w:tcW w:w="2802" w:type="dxa"/>
            <w:vAlign w:val="bottom"/>
          </w:tcPr>
          <w:p w14:paraId="3E54FD64" w14:textId="77777777" w:rsidR="00C26981" w:rsidRDefault="00C26981" w:rsidP="00C1269E">
            <w:pPr>
              <w:pStyle w:val="Brdtekst"/>
            </w:pPr>
            <w:r>
              <w:rPr>
                <w:rFonts w:ascii="Aptos Narrow" w:hAnsi="Aptos Narrow"/>
                <w:color w:val="000000"/>
                <w:sz w:val="22"/>
                <w:szCs w:val="22"/>
              </w:rPr>
              <w:t>GIS</w:t>
            </w:r>
          </w:p>
        </w:tc>
      </w:tr>
      <w:tr w:rsidR="00C26981" w14:paraId="2940F225" w14:textId="77777777" w:rsidTr="00C1269E">
        <w:tc>
          <w:tcPr>
            <w:tcW w:w="1519" w:type="dxa"/>
            <w:vAlign w:val="bottom"/>
          </w:tcPr>
          <w:p w14:paraId="09635BB1" w14:textId="77777777" w:rsidR="00C26981" w:rsidRDefault="00C26981" w:rsidP="00C1269E">
            <w:pPr>
              <w:pStyle w:val="Brdtekst"/>
            </w:pPr>
            <w:r>
              <w:rPr>
                <w:rFonts w:ascii="Aptos Narrow" w:hAnsi="Aptos Narrow"/>
                <w:color w:val="000000"/>
                <w:sz w:val="22"/>
                <w:szCs w:val="22"/>
              </w:rPr>
              <w:t>lat</w:t>
            </w:r>
          </w:p>
        </w:tc>
        <w:tc>
          <w:tcPr>
            <w:tcW w:w="1094" w:type="dxa"/>
            <w:vAlign w:val="bottom"/>
          </w:tcPr>
          <w:p w14:paraId="43C14FAC" w14:textId="77777777" w:rsidR="00C26981" w:rsidRDefault="00C26981" w:rsidP="00C1269E">
            <w:pPr>
              <w:pStyle w:val="Brdtekst"/>
            </w:pPr>
            <w:r>
              <w:rPr>
                <w:rFonts w:ascii="Aptos Narrow" w:hAnsi="Aptos Narrow"/>
                <w:color w:val="000000"/>
                <w:sz w:val="22"/>
                <w:szCs w:val="22"/>
              </w:rPr>
              <w:t>60.2931</w:t>
            </w:r>
          </w:p>
        </w:tc>
        <w:tc>
          <w:tcPr>
            <w:tcW w:w="3647" w:type="dxa"/>
            <w:vAlign w:val="bottom"/>
          </w:tcPr>
          <w:p w14:paraId="6A1A4011" w14:textId="77777777" w:rsidR="00C26981" w:rsidRDefault="00C26981" w:rsidP="00C1269E">
            <w:pPr>
              <w:pStyle w:val="Brdtekst"/>
            </w:pPr>
            <w:r>
              <w:rPr>
                <w:rFonts w:ascii="Aptos Narrow" w:hAnsi="Aptos Narrow"/>
                <w:color w:val="000000"/>
                <w:sz w:val="22"/>
                <w:szCs w:val="22"/>
              </w:rPr>
              <w:t xml:space="preserve">Latitude, </w:t>
            </w:r>
            <w:proofErr w:type="spellStart"/>
            <w:r>
              <w:rPr>
                <w:rFonts w:ascii="Aptos Narrow" w:hAnsi="Aptos Narrow"/>
                <w:color w:val="000000"/>
                <w:sz w:val="22"/>
                <w:szCs w:val="22"/>
              </w:rPr>
              <w:t>middle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point</w:t>
            </w:r>
            <w:proofErr w:type="spellEnd"/>
            <w:r>
              <w:rPr>
                <w:rFonts w:ascii="Aptos Narrow" w:hAnsi="Aptos Narrow"/>
                <w:color w:val="000000"/>
                <w:sz w:val="22"/>
                <w:szCs w:val="22"/>
              </w:rPr>
              <w:t xml:space="preserve"> catchment</w:t>
            </w:r>
          </w:p>
        </w:tc>
        <w:tc>
          <w:tcPr>
            <w:tcW w:w="2802" w:type="dxa"/>
            <w:vAlign w:val="bottom"/>
          </w:tcPr>
          <w:p w14:paraId="0C18AA10" w14:textId="77777777" w:rsidR="00C26981" w:rsidRDefault="00C26981" w:rsidP="00C1269E">
            <w:pPr>
              <w:pStyle w:val="Brdtekst"/>
            </w:pPr>
            <w:r>
              <w:rPr>
                <w:rFonts w:ascii="Aptos Narrow" w:hAnsi="Aptos Narrow"/>
                <w:color w:val="000000"/>
                <w:sz w:val="22"/>
                <w:szCs w:val="22"/>
              </w:rPr>
              <w:t>GIS</w:t>
            </w:r>
          </w:p>
        </w:tc>
      </w:tr>
      <w:tr w:rsidR="00C26981" w14:paraId="479306FA" w14:textId="77777777" w:rsidTr="00C1269E">
        <w:tc>
          <w:tcPr>
            <w:tcW w:w="1519" w:type="dxa"/>
            <w:vAlign w:val="bottom"/>
          </w:tcPr>
          <w:p w14:paraId="3B96301C" w14:textId="77777777" w:rsidR="00C26981" w:rsidRDefault="00C26981" w:rsidP="00C1269E">
            <w:pPr>
              <w:pStyle w:val="Brdtekst"/>
            </w:pPr>
            <w:r>
              <w:rPr>
                <w:rFonts w:ascii="Aptos Narrow" w:hAnsi="Aptos Narrow"/>
                <w:color w:val="000000"/>
                <w:sz w:val="22"/>
                <w:szCs w:val="22"/>
              </w:rPr>
              <w:t>lon</w:t>
            </w:r>
          </w:p>
        </w:tc>
        <w:tc>
          <w:tcPr>
            <w:tcW w:w="1094" w:type="dxa"/>
            <w:vAlign w:val="bottom"/>
          </w:tcPr>
          <w:p w14:paraId="0BC084A2" w14:textId="77777777" w:rsidR="00C26981" w:rsidRDefault="00C26981" w:rsidP="00C1269E">
            <w:pPr>
              <w:pStyle w:val="Brdtekst"/>
            </w:pPr>
            <w:r>
              <w:rPr>
                <w:rFonts w:ascii="Aptos Narrow" w:hAnsi="Aptos Narrow"/>
                <w:color w:val="000000"/>
                <w:sz w:val="22"/>
                <w:szCs w:val="22"/>
              </w:rPr>
              <w:t>5.28004</w:t>
            </w:r>
          </w:p>
        </w:tc>
        <w:tc>
          <w:tcPr>
            <w:tcW w:w="3647" w:type="dxa"/>
            <w:vAlign w:val="bottom"/>
          </w:tcPr>
          <w:p w14:paraId="73ACE1E3" w14:textId="77777777" w:rsidR="00C26981" w:rsidRDefault="00C26981" w:rsidP="00C1269E">
            <w:pPr>
              <w:pStyle w:val="Brdtekst"/>
            </w:pPr>
            <w:r>
              <w:rPr>
                <w:rFonts w:ascii="Aptos Narrow" w:hAnsi="Aptos Narrow"/>
                <w:color w:val="000000"/>
                <w:sz w:val="22"/>
                <w:szCs w:val="22"/>
              </w:rPr>
              <w:t xml:space="preserve">Longitude, </w:t>
            </w:r>
            <w:proofErr w:type="spellStart"/>
            <w:r>
              <w:rPr>
                <w:rFonts w:ascii="Aptos Narrow" w:hAnsi="Aptos Narrow"/>
                <w:color w:val="000000"/>
                <w:sz w:val="22"/>
                <w:szCs w:val="22"/>
              </w:rPr>
              <w:t>middlepoint</w:t>
            </w:r>
            <w:proofErr w:type="spellEnd"/>
            <w:r>
              <w:rPr>
                <w:rFonts w:ascii="Aptos Narrow" w:hAnsi="Aptos Narrow"/>
                <w:color w:val="000000"/>
                <w:sz w:val="22"/>
                <w:szCs w:val="22"/>
              </w:rPr>
              <w:t xml:space="preserve"> catchment</w:t>
            </w:r>
          </w:p>
        </w:tc>
        <w:tc>
          <w:tcPr>
            <w:tcW w:w="2802" w:type="dxa"/>
            <w:vAlign w:val="bottom"/>
          </w:tcPr>
          <w:p w14:paraId="4A62B3A8" w14:textId="77777777" w:rsidR="00C26981" w:rsidRDefault="00C26981" w:rsidP="00C1269E">
            <w:pPr>
              <w:pStyle w:val="Brdtekst"/>
            </w:pPr>
            <w:r>
              <w:rPr>
                <w:rFonts w:ascii="Aptos Narrow" w:hAnsi="Aptos Narrow"/>
                <w:color w:val="000000"/>
                <w:sz w:val="22"/>
                <w:szCs w:val="22"/>
              </w:rPr>
              <w:t>GIS</w:t>
            </w:r>
          </w:p>
        </w:tc>
      </w:tr>
      <w:tr w:rsidR="00C26981" w14:paraId="14C7EEF4" w14:textId="77777777" w:rsidTr="00C1269E">
        <w:tc>
          <w:tcPr>
            <w:tcW w:w="1519" w:type="dxa"/>
            <w:vAlign w:val="bottom"/>
          </w:tcPr>
          <w:p w14:paraId="6E7F8194" w14:textId="77777777" w:rsidR="00C26981" w:rsidRDefault="00C26981" w:rsidP="00C1269E">
            <w:pPr>
              <w:pStyle w:val="Brdtekst"/>
            </w:pPr>
            <w:proofErr w:type="spellStart"/>
            <w:r>
              <w:rPr>
                <w:rFonts w:ascii="Aptos Narrow" w:hAnsi="Aptos Narrow"/>
                <w:color w:val="000000"/>
                <w:sz w:val="22"/>
                <w:szCs w:val="22"/>
              </w:rPr>
              <w:t>pkorr</w:t>
            </w:r>
            <w:proofErr w:type="spellEnd"/>
          </w:p>
        </w:tc>
        <w:tc>
          <w:tcPr>
            <w:tcW w:w="1094" w:type="dxa"/>
            <w:vAlign w:val="bottom"/>
          </w:tcPr>
          <w:p w14:paraId="2C9B0606" w14:textId="77777777" w:rsidR="00C26981" w:rsidRDefault="00C26981" w:rsidP="00C1269E">
            <w:pPr>
              <w:pStyle w:val="Brdtekst"/>
            </w:pPr>
            <w:r>
              <w:rPr>
                <w:rFonts w:ascii="Aptos Narrow" w:hAnsi="Aptos Narrow"/>
                <w:color w:val="000000"/>
                <w:sz w:val="22"/>
                <w:szCs w:val="22"/>
              </w:rPr>
              <w:t>0.7</w:t>
            </w:r>
          </w:p>
        </w:tc>
        <w:tc>
          <w:tcPr>
            <w:tcW w:w="3647" w:type="dxa"/>
            <w:vAlign w:val="bottom"/>
          </w:tcPr>
          <w:p w14:paraId="5242E660" w14:textId="77777777" w:rsidR="00C26981" w:rsidRDefault="00C26981" w:rsidP="00C1269E">
            <w:pPr>
              <w:pStyle w:val="Brdtekst"/>
            </w:pPr>
            <w:proofErr w:type="spellStart"/>
            <w:r>
              <w:rPr>
                <w:rFonts w:ascii="Aptos Narrow" w:hAnsi="Aptos Narrow"/>
                <w:color w:val="000000"/>
                <w:sz w:val="22"/>
                <w:szCs w:val="22"/>
              </w:rPr>
              <w:t>Correction</w:t>
            </w:r>
            <w:proofErr w:type="spellEnd"/>
            <w:r>
              <w:rPr>
                <w:rFonts w:ascii="Aptos Narrow" w:hAnsi="Aptos Narrow"/>
                <w:color w:val="000000"/>
                <w:sz w:val="22"/>
                <w:szCs w:val="22"/>
              </w:rPr>
              <w:t xml:space="preserve"> of </w:t>
            </w:r>
            <w:proofErr w:type="spellStart"/>
            <w:proofErr w:type="gramStart"/>
            <w:r>
              <w:rPr>
                <w:rFonts w:ascii="Aptos Narrow" w:hAnsi="Aptos Narrow"/>
                <w:color w:val="000000"/>
                <w:sz w:val="22"/>
                <w:szCs w:val="22"/>
              </w:rPr>
              <w:t>precip</w:t>
            </w:r>
            <w:proofErr w:type="spellEnd"/>
            <w:r>
              <w:rPr>
                <w:rFonts w:ascii="Aptos Narrow" w:hAnsi="Aptos Narrow"/>
                <w:color w:val="000000"/>
                <w:sz w:val="22"/>
                <w:szCs w:val="22"/>
              </w:rPr>
              <w:t xml:space="preserve">  [</w:t>
            </w:r>
            <w:proofErr w:type="gramEnd"/>
            <w:r>
              <w:rPr>
                <w:rFonts w:ascii="Aptos Narrow" w:hAnsi="Aptos Narrow"/>
                <w:color w:val="000000"/>
                <w:sz w:val="22"/>
                <w:szCs w:val="22"/>
              </w:rPr>
              <w:t>-]</w:t>
            </w:r>
          </w:p>
        </w:tc>
        <w:tc>
          <w:tcPr>
            <w:tcW w:w="2802" w:type="dxa"/>
            <w:vAlign w:val="bottom"/>
          </w:tcPr>
          <w:p w14:paraId="6B8CD4AD" w14:textId="77777777" w:rsidR="00C26981" w:rsidRDefault="00C26981" w:rsidP="00C1269E">
            <w:pPr>
              <w:pStyle w:val="Brdtekst"/>
            </w:pPr>
            <w:proofErr w:type="spellStart"/>
            <w:r>
              <w:rPr>
                <w:rFonts w:ascii="Aptos Narrow" w:hAnsi="Aptos Narrow"/>
                <w:color w:val="000000"/>
                <w:sz w:val="22"/>
                <w:szCs w:val="22"/>
              </w:rPr>
              <w:t>Calibrate</w:t>
            </w:r>
            <w:proofErr w:type="spellEnd"/>
          </w:p>
        </w:tc>
      </w:tr>
      <w:tr w:rsidR="00C26981" w:rsidRPr="00422B62" w14:paraId="2EC33008" w14:textId="77777777" w:rsidTr="00C1269E">
        <w:tc>
          <w:tcPr>
            <w:tcW w:w="1519" w:type="dxa"/>
            <w:vAlign w:val="bottom"/>
          </w:tcPr>
          <w:p w14:paraId="5526D517" w14:textId="77777777" w:rsidR="00C26981" w:rsidRDefault="00C26981" w:rsidP="00C1269E">
            <w:pPr>
              <w:pStyle w:val="Brdtekst"/>
            </w:pPr>
            <w:proofErr w:type="spellStart"/>
            <w:r>
              <w:rPr>
                <w:rFonts w:ascii="Aptos Narrow" w:hAnsi="Aptos Narrow"/>
                <w:color w:val="000000"/>
                <w:sz w:val="22"/>
                <w:szCs w:val="22"/>
              </w:rPr>
              <w:t>skorr</w:t>
            </w:r>
            <w:proofErr w:type="spellEnd"/>
          </w:p>
        </w:tc>
        <w:tc>
          <w:tcPr>
            <w:tcW w:w="1094" w:type="dxa"/>
            <w:vAlign w:val="bottom"/>
          </w:tcPr>
          <w:p w14:paraId="4DC9B403" w14:textId="77777777" w:rsidR="00C26981" w:rsidRDefault="00C26981" w:rsidP="00C1269E">
            <w:pPr>
              <w:pStyle w:val="Brdtekst"/>
            </w:pPr>
            <w:r>
              <w:rPr>
                <w:rFonts w:ascii="Aptos Narrow" w:hAnsi="Aptos Narrow"/>
                <w:color w:val="000000"/>
                <w:sz w:val="22"/>
                <w:szCs w:val="22"/>
              </w:rPr>
              <w:t>0.7</w:t>
            </w:r>
          </w:p>
        </w:tc>
        <w:tc>
          <w:tcPr>
            <w:tcW w:w="3647" w:type="dxa"/>
            <w:vAlign w:val="bottom"/>
          </w:tcPr>
          <w:p w14:paraId="4E0BBD11"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Correction of </w:t>
            </w:r>
            <w:proofErr w:type="spellStart"/>
            <w:r w:rsidRPr="00422B62">
              <w:rPr>
                <w:rFonts w:ascii="Aptos Narrow" w:hAnsi="Aptos Narrow"/>
                <w:color w:val="000000"/>
                <w:sz w:val="22"/>
                <w:szCs w:val="22"/>
                <w:lang w:val="en-GB"/>
              </w:rPr>
              <w:t>precip</w:t>
            </w:r>
            <w:proofErr w:type="spellEnd"/>
            <w:r w:rsidRPr="00422B62">
              <w:rPr>
                <w:rFonts w:ascii="Aptos Narrow" w:hAnsi="Aptos Narrow"/>
                <w:color w:val="000000"/>
                <w:sz w:val="22"/>
                <w:szCs w:val="22"/>
                <w:lang w:val="en-GB"/>
              </w:rPr>
              <w:t xml:space="preserve"> as </w:t>
            </w:r>
            <w:proofErr w:type="gramStart"/>
            <w:r w:rsidRPr="00422B62">
              <w:rPr>
                <w:rFonts w:ascii="Aptos Narrow" w:hAnsi="Aptos Narrow"/>
                <w:color w:val="000000"/>
                <w:sz w:val="22"/>
                <w:szCs w:val="22"/>
                <w:lang w:val="en-GB"/>
              </w:rPr>
              <w:t>snow  [</w:t>
            </w:r>
            <w:proofErr w:type="gramEnd"/>
            <w:r w:rsidRPr="00422B62">
              <w:rPr>
                <w:rFonts w:ascii="Aptos Narrow" w:hAnsi="Aptos Narrow"/>
                <w:color w:val="000000"/>
                <w:sz w:val="22"/>
                <w:szCs w:val="22"/>
                <w:lang w:val="en-GB"/>
              </w:rPr>
              <w:t>-]</w:t>
            </w:r>
          </w:p>
        </w:tc>
        <w:tc>
          <w:tcPr>
            <w:tcW w:w="2802" w:type="dxa"/>
            <w:vAlign w:val="bottom"/>
          </w:tcPr>
          <w:p w14:paraId="3361172F" w14:textId="77777777" w:rsidR="00C26981" w:rsidRPr="00422B62" w:rsidRDefault="00C26981" w:rsidP="00C1269E">
            <w:pPr>
              <w:pStyle w:val="Brdtekst"/>
              <w:rPr>
                <w:lang w:val="en-GB"/>
              </w:rPr>
            </w:pPr>
            <w:proofErr w:type="spellStart"/>
            <w:r>
              <w:rPr>
                <w:rFonts w:ascii="Aptos Narrow" w:hAnsi="Aptos Narrow"/>
                <w:color w:val="000000"/>
                <w:sz w:val="22"/>
                <w:szCs w:val="22"/>
              </w:rPr>
              <w:t>Calibrate</w:t>
            </w:r>
            <w:proofErr w:type="spellEnd"/>
          </w:p>
        </w:tc>
      </w:tr>
      <w:tr w:rsidR="00C26981" w:rsidRPr="00422B62" w14:paraId="716A9078" w14:textId="77777777" w:rsidTr="00C1269E">
        <w:tc>
          <w:tcPr>
            <w:tcW w:w="1519" w:type="dxa"/>
            <w:vAlign w:val="bottom"/>
          </w:tcPr>
          <w:p w14:paraId="1116611A" w14:textId="77777777" w:rsidR="00C26981" w:rsidRDefault="00C26981" w:rsidP="00C1269E">
            <w:pPr>
              <w:pStyle w:val="Brdtekst"/>
            </w:pPr>
            <w:r>
              <w:rPr>
                <w:rFonts w:ascii="Aptos Narrow" w:hAnsi="Aptos Narrow"/>
                <w:color w:val="000000"/>
                <w:sz w:val="22"/>
                <w:szCs w:val="22"/>
              </w:rPr>
              <w:t>u</w:t>
            </w:r>
          </w:p>
        </w:tc>
        <w:tc>
          <w:tcPr>
            <w:tcW w:w="1094" w:type="dxa"/>
            <w:vAlign w:val="bottom"/>
          </w:tcPr>
          <w:p w14:paraId="2297CCC8" w14:textId="77777777" w:rsidR="00C26981" w:rsidRDefault="00C26981" w:rsidP="00C1269E">
            <w:pPr>
              <w:pStyle w:val="Brdtekst"/>
            </w:pPr>
            <w:r>
              <w:rPr>
                <w:rFonts w:ascii="Aptos Narrow" w:hAnsi="Aptos Narrow"/>
                <w:color w:val="000000"/>
                <w:sz w:val="22"/>
                <w:szCs w:val="22"/>
              </w:rPr>
              <w:t>2.84</w:t>
            </w:r>
          </w:p>
        </w:tc>
        <w:tc>
          <w:tcPr>
            <w:tcW w:w="3647" w:type="dxa"/>
            <w:vAlign w:val="bottom"/>
          </w:tcPr>
          <w:p w14:paraId="3497E02F" w14:textId="77777777" w:rsidR="00C26981" w:rsidRPr="00422B62" w:rsidRDefault="00C26981" w:rsidP="00C1269E">
            <w:pPr>
              <w:pStyle w:val="Brdtekst"/>
              <w:rPr>
                <w:lang w:val="en-GB"/>
              </w:rPr>
            </w:pPr>
            <w:r w:rsidRPr="00422B62">
              <w:rPr>
                <w:rFonts w:ascii="Aptos Narrow" w:hAnsi="Aptos Narrow"/>
                <w:color w:val="000000"/>
                <w:sz w:val="22"/>
                <w:szCs w:val="22"/>
                <w:lang w:val="en-GB"/>
              </w:rPr>
              <w:t>Average wind speed [m/s]</w:t>
            </w:r>
          </w:p>
        </w:tc>
        <w:tc>
          <w:tcPr>
            <w:tcW w:w="2802" w:type="dxa"/>
            <w:vAlign w:val="bottom"/>
          </w:tcPr>
          <w:p w14:paraId="41804883" w14:textId="77777777" w:rsidR="00C26981" w:rsidRPr="00422B62" w:rsidRDefault="00C26981" w:rsidP="00C1269E">
            <w:pPr>
              <w:pStyle w:val="Brdtekst"/>
              <w:rPr>
                <w:lang w:val="en-GB"/>
              </w:rPr>
            </w:pPr>
            <w:proofErr w:type="spellStart"/>
            <w:r>
              <w:rPr>
                <w:rFonts w:ascii="Aptos Narrow" w:hAnsi="Aptos Narrow"/>
                <w:color w:val="000000"/>
                <w:sz w:val="22"/>
                <w:szCs w:val="22"/>
              </w:rPr>
              <w:t>Fixed</w:t>
            </w:r>
            <w:proofErr w:type="spellEnd"/>
            <w:r>
              <w:rPr>
                <w:rFonts w:ascii="Aptos Narrow" w:hAnsi="Aptos Narrow"/>
                <w:color w:val="000000"/>
                <w:sz w:val="22"/>
                <w:szCs w:val="22"/>
              </w:rPr>
              <w:t>/</w:t>
            </w:r>
            <w:proofErr w:type="spellStart"/>
            <w:r>
              <w:rPr>
                <w:rFonts w:ascii="Aptos Narrow" w:hAnsi="Aptos Narrow"/>
                <w:color w:val="000000"/>
                <w:sz w:val="22"/>
                <w:szCs w:val="22"/>
              </w:rPr>
              <w:t>calibrate</w:t>
            </w:r>
            <w:proofErr w:type="spellEnd"/>
          </w:p>
        </w:tc>
      </w:tr>
      <w:tr w:rsidR="00C26981" w:rsidRPr="00422B62" w14:paraId="261A3ACA" w14:textId="77777777" w:rsidTr="00C1269E">
        <w:tc>
          <w:tcPr>
            <w:tcW w:w="1519" w:type="dxa"/>
            <w:vAlign w:val="bottom"/>
          </w:tcPr>
          <w:p w14:paraId="2035455B" w14:textId="77777777" w:rsidR="00C26981" w:rsidRDefault="00C26981" w:rsidP="00C1269E">
            <w:pPr>
              <w:pStyle w:val="Brdtekst"/>
            </w:pPr>
            <w:r>
              <w:rPr>
                <w:rFonts w:ascii="Aptos Narrow" w:hAnsi="Aptos Narrow"/>
                <w:color w:val="000000"/>
                <w:sz w:val="22"/>
                <w:szCs w:val="22"/>
              </w:rPr>
              <w:t>pro</w:t>
            </w:r>
          </w:p>
        </w:tc>
        <w:tc>
          <w:tcPr>
            <w:tcW w:w="1094" w:type="dxa"/>
            <w:vAlign w:val="bottom"/>
          </w:tcPr>
          <w:p w14:paraId="36B26DFB" w14:textId="77777777" w:rsidR="00C26981" w:rsidRDefault="00C26981" w:rsidP="00C1269E">
            <w:pPr>
              <w:pStyle w:val="Brdtekst"/>
            </w:pPr>
            <w:r>
              <w:rPr>
                <w:rFonts w:ascii="Aptos Narrow" w:hAnsi="Aptos Narrow"/>
                <w:color w:val="000000"/>
                <w:sz w:val="22"/>
                <w:szCs w:val="22"/>
              </w:rPr>
              <w:t>0.05</w:t>
            </w:r>
          </w:p>
        </w:tc>
        <w:tc>
          <w:tcPr>
            <w:tcW w:w="3647" w:type="dxa"/>
            <w:vAlign w:val="bottom"/>
          </w:tcPr>
          <w:p w14:paraId="7631F951"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Fraction </w:t>
            </w:r>
            <w:proofErr w:type="spellStart"/>
            <w:r w:rsidRPr="00422B62">
              <w:rPr>
                <w:rFonts w:ascii="Aptos Narrow" w:hAnsi="Aptos Narrow"/>
                <w:color w:val="000000"/>
                <w:sz w:val="22"/>
                <w:szCs w:val="22"/>
                <w:lang w:val="en-GB"/>
              </w:rPr>
              <w:t>possibe</w:t>
            </w:r>
            <w:proofErr w:type="spellEnd"/>
            <w:r w:rsidRPr="00422B62">
              <w:rPr>
                <w:rFonts w:ascii="Aptos Narrow" w:hAnsi="Aptos Narrow"/>
                <w:color w:val="000000"/>
                <w:sz w:val="22"/>
                <w:szCs w:val="22"/>
                <w:lang w:val="en-GB"/>
              </w:rPr>
              <w:t xml:space="preserve"> liquid water content in snow [-]</w:t>
            </w:r>
          </w:p>
        </w:tc>
        <w:tc>
          <w:tcPr>
            <w:tcW w:w="2802" w:type="dxa"/>
            <w:vAlign w:val="bottom"/>
          </w:tcPr>
          <w:p w14:paraId="76368F09" w14:textId="77777777" w:rsidR="00C26981" w:rsidRPr="00422B62" w:rsidRDefault="00C26981" w:rsidP="00C1269E">
            <w:pPr>
              <w:pStyle w:val="Brdtekst"/>
              <w:rPr>
                <w:lang w:val="en-GB"/>
              </w:rPr>
            </w:pPr>
            <w:proofErr w:type="spellStart"/>
            <w:r>
              <w:rPr>
                <w:rFonts w:ascii="Aptos Narrow" w:hAnsi="Aptos Narrow"/>
                <w:color w:val="000000"/>
                <w:sz w:val="22"/>
                <w:szCs w:val="22"/>
              </w:rPr>
              <w:t>Fixed</w:t>
            </w:r>
            <w:proofErr w:type="spellEnd"/>
            <w:r>
              <w:rPr>
                <w:rFonts w:ascii="Aptos Narrow" w:hAnsi="Aptos Narrow"/>
                <w:color w:val="000000"/>
                <w:sz w:val="22"/>
                <w:szCs w:val="22"/>
              </w:rPr>
              <w:t>/</w:t>
            </w:r>
            <w:proofErr w:type="spellStart"/>
            <w:r>
              <w:rPr>
                <w:rFonts w:ascii="Aptos Narrow" w:hAnsi="Aptos Narrow"/>
                <w:color w:val="000000"/>
                <w:sz w:val="22"/>
                <w:szCs w:val="22"/>
              </w:rPr>
              <w:t>calibrate</w:t>
            </w:r>
            <w:proofErr w:type="spellEnd"/>
          </w:p>
        </w:tc>
      </w:tr>
      <w:tr w:rsidR="00C26981" w:rsidRPr="00422B62" w14:paraId="6F79A657" w14:textId="77777777" w:rsidTr="00C1269E">
        <w:tc>
          <w:tcPr>
            <w:tcW w:w="1519" w:type="dxa"/>
            <w:vAlign w:val="bottom"/>
          </w:tcPr>
          <w:p w14:paraId="574E2E39" w14:textId="77777777" w:rsidR="00C26981" w:rsidRDefault="00C26981" w:rsidP="00C1269E">
            <w:pPr>
              <w:pStyle w:val="Brdtekst"/>
            </w:pPr>
            <w:r>
              <w:rPr>
                <w:rFonts w:ascii="Aptos Narrow" w:hAnsi="Aptos Narrow"/>
                <w:color w:val="000000"/>
                <w:sz w:val="22"/>
                <w:szCs w:val="22"/>
              </w:rPr>
              <w:t>TX</w:t>
            </w:r>
          </w:p>
        </w:tc>
        <w:tc>
          <w:tcPr>
            <w:tcW w:w="1094" w:type="dxa"/>
            <w:vAlign w:val="bottom"/>
          </w:tcPr>
          <w:p w14:paraId="6D502E8D" w14:textId="77777777" w:rsidR="00C26981" w:rsidRDefault="00C26981" w:rsidP="00C1269E">
            <w:pPr>
              <w:pStyle w:val="Brdtekst"/>
            </w:pPr>
            <w:r>
              <w:rPr>
                <w:rFonts w:ascii="Aptos Narrow" w:hAnsi="Aptos Narrow"/>
                <w:color w:val="000000"/>
                <w:sz w:val="22"/>
                <w:szCs w:val="22"/>
              </w:rPr>
              <w:t>0.425</w:t>
            </w:r>
          </w:p>
        </w:tc>
        <w:tc>
          <w:tcPr>
            <w:tcW w:w="3647" w:type="dxa"/>
            <w:vAlign w:val="bottom"/>
          </w:tcPr>
          <w:p w14:paraId="3816BC01" w14:textId="77777777" w:rsidR="00C26981" w:rsidRPr="00422B62" w:rsidRDefault="00C26981" w:rsidP="00C1269E">
            <w:pPr>
              <w:pStyle w:val="Brdtekst"/>
              <w:rPr>
                <w:lang w:val="en-GB"/>
              </w:rPr>
            </w:pPr>
            <w:r w:rsidRPr="00422B62">
              <w:rPr>
                <w:rFonts w:ascii="Aptos Narrow" w:hAnsi="Aptos Narrow"/>
                <w:color w:val="000000"/>
                <w:sz w:val="22"/>
                <w:szCs w:val="22"/>
                <w:lang w:val="en-GB"/>
              </w:rPr>
              <w:t>Threshold temperature rain/snow [°C]</w:t>
            </w:r>
          </w:p>
        </w:tc>
        <w:tc>
          <w:tcPr>
            <w:tcW w:w="2802" w:type="dxa"/>
            <w:vAlign w:val="bottom"/>
          </w:tcPr>
          <w:p w14:paraId="5B3731AD" w14:textId="77777777" w:rsidR="00C26981" w:rsidRPr="00422B62" w:rsidRDefault="00C26981" w:rsidP="00C1269E">
            <w:pPr>
              <w:pStyle w:val="Brdtekst"/>
              <w:rPr>
                <w:lang w:val="en-GB"/>
              </w:rPr>
            </w:pPr>
            <w:proofErr w:type="spellStart"/>
            <w:r>
              <w:rPr>
                <w:rFonts w:ascii="Aptos Narrow" w:hAnsi="Aptos Narrow"/>
                <w:color w:val="000000"/>
                <w:sz w:val="22"/>
                <w:szCs w:val="22"/>
              </w:rPr>
              <w:t>Fixed</w:t>
            </w:r>
            <w:proofErr w:type="spellEnd"/>
            <w:r>
              <w:rPr>
                <w:rFonts w:ascii="Aptos Narrow" w:hAnsi="Aptos Narrow"/>
                <w:color w:val="000000"/>
                <w:sz w:val="22"/>
                <w:szCs w:val="22"/>
              </w:rPr>
              <w:t>/</w:t>
            </w:r>
            <w:proofErr w:type="spellStart"/>
            <w:r>
              <w:rPr>
                <w:rFonts w:ascii="Aptos Narrow" w:hAnsi="Aptos Narrow"/>
                <w:color w:val="000000"/>
                <w:sz w:val="22"/>
                <w:szCs w:val="22"/>
              </w:rPr>
              <w:t>calibrate</w:t>
            </w:r>
            <w:proofErr w:type="spellEnd"/>
          </w:p>
        </w:tc>
      </w:tr>
      <w:tr w:rsidR="00C26981" w:rsidRPr="00422B62" w14:paraId="59C25E59" w14:textId="77777777" w:rsidTr="00C1269E">
        <w:tc>
          <w:tcPr>
            <w:tcW w:w="1519" w:type="dxa"/>
            <w:vAlign w:val="bottom"/>
          </w:tcPr>
          <w:p w14:paraId="28EF5869" w14:textId="77777777" w:rsidR="00C26981" w:rsidRDefault="00C26981" w:rsidP="00C1269E">
            <w:pPr>
              <w:pStyle w:val="Brdtekst"/>
            </w:pPr>
            <w:r>
              <w:rPr>
                <w:rFonts w:ascii="Aptos Narrow" w:hAnsi="Aptos Narrow"/>
                <w:color w:val="000000"/>
                <w:sz w:val="22"/>
                <w:szCs w:val="22"/>
              </w:rPr>
              <w:t>a0P</w:t>
            </w:r>
          </w:p>
        </w:tc>
        <w:tc>
          <w:tcPr>
            <w:tcW w:w="1094" w:type="dxa"/>
            <w:vAlign w:val="bottom"/>
          </w:tcPr>
          <w:p w14:paraId="011F70EA" w14:textId="77777777" w:rsidR="00C26981" w:rsidRDefault="00C26981" w:rsidP="00C1269E">
            <w:pPr>
              <w:pStyle w:val="Brdtekst"/>
            </w:pPr>
            <w:r>
              <w:rPr>
                <w:rFonts w:ascii="Aptos Narrow" w:hAnsi="Aptos Narrow"/>
                <w:color w:val="000000"/>
                <w:sz w:val="22"/>
                <w:szCs w:val="22"/>
              </w:rPr>
              <w:t>38.33</w:t>
            </w:r>
          </w:p>
        </w:tc>
        <w:tc>
          <w:tcPr>
            <w:tcW w:w="3647" w:type="dxa"/>
            <w:vAlign w:val="bottom"/>
          </w:tcPr>
          <w:p w14:paraId="2E3B8066" w14:textId="77777777" w:rsidR="00C26981" w:rsidRPr="00422B62" w:rsidRDefault="00C26981" w:rsidP="00C1269E">
            <w:pPr>
              <w:pStyle w:val="Brdtekst"/>
              <w:rPr>
                <w:lang w:val="en-GB"/>
              </w:rPr>
            </w:pPr>
            <w:r w:rsidRPr="00422B62">
              <w:rPr>
                <w:rFonts w:ascii="Aptos Narrow" w:hAnsi="Aptos Narrow"/>
                <w:color w:val="000000"/>
                <w:sz w:val="22"/>
                <w:szCs w:val="22"/>
                <w:lang w:val="en-GB"/>
              </w:rPr>
              <w:t>Snow distribution parameter, see Skaugen Weltzien (2016) [-]</w:t>
            </w:r>
          </w:p>
        </w:tc>
        <w:tc>
          <w:tcPr>
            <w:tcW w:w="2802" w:type="dxa"/>
            <w:vAlign w:val="bottom"/>
          </w:tcPr>
          <w:p w14:paraId="3BB99628" w14:textId="77777777" w:rsidR="00C26981" w:rsidRPr="00422B62" w:rsidRDefault="00C26981" w:rsidP="00C1269E">
            <w:pPr>
              <w:pStyle w:val="Brdtekst"/>
              <w:rPr>
                <w:lang w:val="en-GB"/>
              </w:rPr>
            </w:pPr>
            <w:proofErr w:type="spellStart"/>
            <w:r>
              <w:rPr>
                <w:rFonts w:ascii="Aptos Narrow" w:hAnsi="Aptos Narrow"/>
                <w:color w:val="000000"/>
                <w:sz w:val="22"/>
                <w:szCs w:val="22"/>
              </w:rPr>
              <w:t>Calibrate</w:t>
            </w:r>
            <w:proofErr w:type="spellEnd"/>
            <w:r>
              <w:rPr>
                <w:rFonts w:ascii="Aptos Narrow" w:hAnsi="Aptos Narrow"/>
                <w:color w:val="000000"/>
                <w:sz w:val="22"/>
                <w:szCs w:val="22"/>
              </w:rPr>
              <w:t>/</w:t>
            </w:r>
            <w:proofErr w:type="spellStart"/>
            <w:r>
              <w:rPr>
                <w:rFonts w:ascii="Aptos Narrow" w:hAnsi="Aptos Narrow"/>
                <w:color w:val="000000"/>
                <w:sz w:val="22"/>
                <w:szCs w:val="22"/>
              </w:rPr>
              <w:t>litterature</w:t>
            </w:r>
            <w:proofErr w:type="spellEnd"/>
            <w:r>
              <w:rPr>
                <w:rFonts w:ascii="Aptos Narrow" w:hAnsi="Aptos Narrow"/>
                <w:color w:val="000000"/>
                <w:sz w:val="22"/>
                <w:szCs w:val="22"/>
              </w:rPr>
              <w:t>/</w:t>
            </w:r>
            <w:proofErr w:type="spellStart"/>
            <w:r>
              <w:rPr>
                <w:rFonts w:ascii="Aptos Narrow" w:hAnsi="Aptos Narrow"/>
                <w:color w:val="000000"/>
                <w:sz w:val="22"/>
                <w:szCs w:val="22"/>
              </w:rPr>
              <w:t>measure</w:t>
            </w:r>
            <w:proofErr w:type="spellEnd"/>
          </w:p>
        </w:tc>
      </w:tr>
      <w:tr w:rsidR="00C26981" w:rsidRPr="00422B62" w14:paraId="1C8018E2" w14:textId="77777777" w:rsidTr="00C1269E">
        <w:tc>
          <w:tcPr>
            <w:tcW w:w="1519" w:type="dxa"/>
            <w:vAlign w:val="bottom"/>
          </w:tcPr>
          <w:p w14:paraId="10AA6E60" w14:textId="77777777" w:rsidR="00C26981" w:rsidRDefault="00C26981" w:rsidP="00C1269E">
            <w:pPr>
              <w:pStyle w:val="Brdtekst"/>
            </w:pPr>
            <w:proofErr w:type="spellStart"/>
            <w:r>
              <w:rPr>
                <w:rFonts w:ascii="Aptos Narrow" w:hAnsi="Aptos Narrow"/>
                <w:color w:val="000000"/>
                <w:sz w:val="22"/>
                <w:szCs w:val="22"/>
              </w:rPr>
              <w:t>aoIP</w:t>
            </w:r>
            <w:proofErr w:type="spellEnd"/>
          </w:p>
        </w:tc>
        <w:tc>
          <w:tcPr>
            <w:tcW w:w="1094" w:type="dxa"/>
            <w:vAlign w:val="bottom"/>
          </w:tcPr>
          <w:p w14:paraId="75591DE2" w14:textId="77777777" w:rsidR="00C26981" w:rsidRDefault="00C26981" w:rsidP="00C1269E">
            <w:pPr>
              <w:pStyle w:val="Brdtekst"/>
            </w:pPr>
            <w:r>
              <w:rPr>
                <w:rFonts w:ascii="Aptos Narrow" w:hAnsi="Aptos Narrow"/>
                <w:color w:val="000000"/>
                <w:sz w:val="22"/>
                <w:szCs w:val="22"/>
              </w:rPr>
              <w:t>38.33</w:t>
            </w:r>
          </w:p>
        </w:tc>
        <w:tc>
          <w:tcPr>
            <w:tcW w:w="3647" w:type="dxa"/>
            <w:vAlign w:val="bottom"/>
          </w:tcPr>
          <w:p w14:paraId="76DC4C1A" w14:textId="77777777" w:rsidR="00C26981" w:rsidRPr="00422B62" w:rsidRDefault="00C26981" w:rsidP="00C1269E">
            <w:pPr>
              <w:pStyle w:val="Brdtekst"/>
              <w:rPr>
                <w:lang w:val="en-GB"/>
              </w:rPr>
            </w:pPr>
            <w:r w:rsidRPr="00422B62">
              <w:rPr>
                <w:rFonts w:ascii="Aptos Narrow" w:hAnsi="Aptos Narrow"/>
                <w:color w:val="000000"/>
                <w:sz w:val="22"/>
                <w:szCs w:val="22"/>
                <w:lang w:val="en-GB"/>
              </w:rPr>
              <w:t>Snow distribution parameter, see Skaugen Weltzien (2016) [-]</w:t>
            </w:r>
          </w:p>
        </w:tc>
        <w:tc>
          <w:tcPr>
            <w:tcW w:w="2802" w:type="dxa"/>
            <w:vAlign w:val="bottom"/>
          </w:tcPr>
          <w:p w14:paraId="7C607BF3" w14:textId="77777777" w:rsidR="00C26981" w:rsidRPr="00422B62" w:rsidRDefault="00C26981" w:rsidP="00C1269E">
            <w:pPr>
              <w:pStyle w:val="Brdtekst"/>
              <w:rPr>
                <w:lang w:val="en-GB"/>
              </w:rPr>
            </w:pPr>
            <w:proofErr w:type="spellStart"/>
            <w:r>
              <w:rPr>
                <w:rFonts w:ascii="Aptos Narrow" w:hAnsi="Aptos Narrow"/>
                <w:color w:val="000000"/>
                <w:sz w:val="22"/>
                <w:szCs w:val="22"/>
              </w:rPr>
              <w:t>Calibrate</w:t>
            </w:r>
            <w:proofErr w:type="spellEnd"/>
            <w:r>
              <w:rPr>
                <w:rFonts w:ascii="Aptos Narrow" w:hAnsi="Aptos Narrow"/>
                <w:color w:val="000000"/>
                <w:sz w:val="22"/>
                <w:szCs w:val="22"/>
              </w:rPr>
              <w:t>/</w:t>
            </w:r>
            <w:proofErr w:type="spellStart"/>
            <w:r>
              <w:rPr>
                <w:rFonts w:ascii="Aptos Narrow" w:hAnsi="Aptos Narrow"/>
                <w:color w:val="000000"/>
                <w:sz w:val="22"/>
                <w:szCs w:val="22"/>
              </w:rPr>
              <w:t>litterature</w:t>
            </w:r>
            <w:proofErr w:type="spellEnd"/>
            <w:r>
              <w:rPr>
                <w:rFonts w:ascii="Aptos Narrow" w:hAnsi="Aptos Narrow"/>
                <w:color w:val="000000"/>
                <w:sz w:val="22"/>
                <w:szCs w:val="22"/>
              </w:rPr>
              <w:t>/</w:t>
            </w:r>
            <w:proofErr w:type="spellStart"/>
            <w:r>
              <w:rPr>
                <w:rFonts w:ascii="Aptos Narrow" w:hAnsi="Aptos Narrow"/>
                <w:color w:val="000000"/>
                <w:sz w:val="22"/>
                <w:szCs w:val="22"/>
              </w:rPr>
              <w:t>measure</w:t>
            </w:r>
            <w:proofErr w:type="spellEnd"/>
          </w:p>
        </w:tc>
      </w:tr>
      <w:tr w:rsidR="00C26981" w:rsidRPr="00422B62" w14:paraId="7F3F73C5" w14:textId="77777777" w:rsidTr="00C1269E">
        <w:tc>
          <w:tcPr>
            <w:tcW w:w="1519" w:type="dxa"/>
            <w:vAlign w:val="bottom"/>
          </w:tcPr>
          <w:p w14:paraId="79475676" w14:textId="77777777" w:rsidR="00C26981" w:rsidRDefault="00C26981" w:rsidP="00C1269E">
            <w:pPr>
              <w:pStyle w:val="Brdtekst"/>
            </w:pPr>
            <w:proofErr w:type="spellStart"/>
            <w:r>
              <w:rPr>
                <w:rFonts w:ascii="Aptos Narrow" w:hAnsi="Aptos Narrow"/>
                <w:color w:val="000000"/>
                <w:sz w:val="22"/>
                <w:szCs w:val="22"/>
              </w:rPr>
              <w:t>dP</w:t>
            </w:r>
            <w:proofErr w:type="spellEnd"/>
          </w:p>
        </w:tc>
        <w:tc>
          <w:tcPr>
            <w:tcW w:w="1094" w:type="dxa"/>
            <w:vAlign w:val="bottom"/>
          </w:tcPr>
          <w:p w14:paraId="40CCEE32" w14:textId="77777777" w:rsidR="00C26981" w:rsidRDefault="00C26981" w:rsidP="00C1269E">
            <w:pPr>
              <w:pStyle w:val="Brdtekst"/>
            </w:pPr>
            <w:r>
              <w:rPr>
                <w:rFonts w:ascii="Aptos Narrow" w:hAnsi="Aptos Narrow"/>
                <w:color w:val="000000"/>
                <w:sz w:val="22"/>
                <w:szCs w:val="22"/>
              </w:rPr>
              <w:t>505.7</w:t>
            </w:r>
          </w:p>
        </w:tc>
        <w:tc>
          <w:tcPr>
            <w:tcW w:w="3647" w:type="dxa"/>
            <w:vAlign w:val="bottom"/>
          </w:tcPr>
          <w:p w14:paraId="10DABB6D" w14:textId="77777777" w:rsidR="00C26981" w:rsidRPr="00422B62" w:rsidRDefault="00C26981" w:rsidP="00C1269E">
            <w:pPr>
              <w:pStyle w:val="Brdtekst"/>
              <w:rPr>
                <w:lang w:val="en-GB"/>
              </w:rPr>
            </w:pPr>
            <w:r w:rsidRPr="00422B62">
              <w:rPr>
                <w:rFonts w:ascii="Aptos Narrow" w:hAnsi="Aptos Narrow"/>
                <w:color w:val="000000"/>
                <w:sz w:val="22"/>
                <w:szCs w:val="22"/>
                <w:lang w:val="en-GB"/>
              </w:rPr>
              <w:t>Snow distribution parameter, see Skaugen Weltzien (2016) [-]</w:t>
            </w:r>
          </w:p>
        </w:tc>
        <w:tc>
          <w:tcPr>
            <w:tcW w:w="2802" w:type="dxa"/>
            <w:vAlign w:val="bottom"/>
          </w:tcPr>
          <w:p w14:paraId="3254EE1C" w14:textId="77777777" w:rsidR="00C26981" w:rsidRPr="00422B62" w:rsidRDefault="00C26981" w:rsidP="00C1269E">
            <w:pPr>
              <w:pStyle w:val="Brdtekst"/>
              <w:rPr>
                <w:lang w:val="en-GB"/>
              </w:rPr>
            </w:pPr>
            <w:proofErr w:type="spellStart"/>
            <w:r>
              <w:rPr>
                <w:rFonts w:ascii="Aptos Narrow" w:hAnsi="Aptos Narrow"/>
                <w:color w:val="000000"/>
                <w:sz w:val="22"/>
                <w:szCs w:val="22"/>
              </w:rPr>
              <w:t>Calibrate</w:t>
            </w:r>
            <w:proofErr w:type="spellEnd"/>
            <w:r>
              <w:rPr>
                <w:rFonts w:ascii="Aptos Narrow" w:hAnsi="Aptos Narrow"/>
                <w:color w:val="000000"/>
                <w:sz w:val="22"/>
                <w:szCs w:val="22"/>
              </w:rPr>
              <w:t>/</w:t>
            </w:r>
            <w:proofErr w:type="spellStart"/>
            <w:r>
              <w:rPr>
                <w:rFonts w:ascii="Aptos Narrow" w:hAnsi="Aptos Narrow"/>
                <w:color w:val="000000"/>
                <w:sz w:val="22"/>
                <w:szCs w:val="22"/>
              </w:rPr>
              <w:t>litterature</w:t>
            </w:r>
            <w:proofErr w:type="spellEnd"/>
            <w:r>
              <w:rPr>
                <w:rFonts w:ascii="Aptos Narrow" w:hAnsi="Aptos Narrow"/>
                <w:color w:val="000000"/>
                <w:sz w:val="22"/>
                <w:szCs w:val="22"/>
              </w:rPr>
              <w:t>/</w:t>
            </w:r>
            <w:proofErr w:type="spellStart"/>
            <w:r>
              <w:rPr>
                <w:rFonts w:ascii="Aptos Narrow" w:hAnsi="Aptos Narrow"/>
                <w:color w:val="000000"/>
                <w:sz w:val="22"/>
                <w:szCs w:val="22"/>
              </w:rPr>
              <w:t>measure</w:t>
            </w:r>
            <w:proofErr w:type="spellEnd"/>
          </w:p>
        </w:tc>
      </w:tr>
      <w:tr w:rsidR="00C26981" w:rsidRPr="00422B62" w14:paraId="33C5DD8F" w14:textId="77777777" w:rsidTr="00C1269E">
        <w:tc>
          <w:tcPr>
            <w:tcW w:w="1519" w:type="dxa"/>
            <w:vAlign w:val="bottom"/>
          </w:tcPr>
          <w:p w14:paraId="40495755" w14:textId="77777777" w:rsidR="00C26981" w:rsidRDefault="00C26981" w:rsidP="00C1269E">
            <w:pPr>
              <w:pStyle w:val="Brdtekst"/>
            </w:pPr>
            <w:proofErr w:type="spellStart"/>
            <w:r>
              <w:rPr>
                <w:rFonts w:ascii="Aptos Narrow" w:hAnsi="Aptos Narrow"/>
                <w:color w:val="000000"/>
                <w:sz w:val="22"/>
                <w:szCs w:val="22"/>
              </w:rPr>
              <w:t>dIP</w:t>
            </w:r>
            <w:proofErr w:type="spellEnd"/>
          </w:p>
        </w:tc>
        <w:tc>
          <w:tcPr>
            <w:tcW w:w="1094" w:type="dxa"/>
            <w:vAlign w:val="bottom"/>
          </w:tcPr>
          <w:p w14:paraId="58A84101" w14:textId="77777777" w:rsidR="00C26981" w:rsidRDefault="00C26981" w:rsidP="00C1269E">
            <w:pPr>
              <w:pStyle w:val="Brdtekst"/>
            </w:pPr>
            <w:r>
              <w:rPr>
                <w:rFonts w:ascii="Aptos Narrow" w:hAnsi="Aptos Narrow"/>
                <w:color w:val="000000"/>
                <w:sz w:val="22"/>
                <w:szCs w:val="22"/>
              </w:rPr>
              <w:t>505.7</w:t>
            </w:r>
          </w:p>
        </w:tc>
        <w:tc>
          <w:tcPr>
            <w:tcW w:w="3647" w:type="dxa"/>
            <w:vAlign w:val="bottom"/>
          </w:tcPr>
          <w:p w14:paraId="49D29722" w14:textId="77777777" w:rsidR="00C26981" w:rsidRPr="00422B62" w:rsidRDefault="00C26981" w:rsidP="00C1269E">
            <w:pPr>
              <w:pStyle w:val="Brdtekst"/>
              <w:rPr>
                <w:lang w:val="en-GB"/>
              </w:rPr>
            </w:pPr>
            <w:r w:rsidRPr="00422B62">
              <w:rPr>
                <w:rFonts w:ascii="Aptos Narrow" w:hAnsi="Aptos Narrow"/>
                <w:color w:val="000000"/>
                <w:sz w:val="22"/>
                <w:szCs w:val="22"/>
                <w:lang w:val="en-GB"/>
              </w:rPr>
              <w:t>Snow distribution parameter, see Skaugen Weltzien (2016) [-]</w:t>
            </w:r>
          </w:p>
        </w:tc>
        <w:tc>
          <w:tcPr>
            <w:tcW w:w="2802" w:type="dxa"/>
            <w:vAlign w:val="bottom"/>
          </w:tcPr>
          <w:p w14:paraId="2EFCD00A" w14:textId="77777777" w:rsidR="00C26981" w:rsidRPr="00422B62" w:rsidRDefault="00C26981" w:rsidP="00C1269E">
            <w:pPr>
              <w:pStyle w:val="Brdtekst"/>
              <w:rPr>
                <w:lang w:val="en-GB"/>
              </w:rPr>
            </w:pPr>
            <w:proofErr w:type="spellStart"/>
            <w:r>
              <w:rPr>
                <w:rFonts w:ascii="Aptos Narrow" w:hAnsi="Aptos Narrow"/>
                <w:color w:val="000000"/>
                <w:sz w:val="22"/>
                <w:szCs w:val="22"/>
              </w:rPr>
              <w:t>Calibrate</w:t>
            </w:r>
            <w:proofErr w:type="spellEnd"/>
            <w:r>
              <w:rPr>
                <w:rFonts w:ascii="Aptos Narrow" w:hAnsi="Aptos Narrow"/>
                <w:color w:val="000000"/>
                <w:sz w:val="22"/>
                <w:szCs w:val="22"/>
              </w:rPr>
              <w:t>/</w:t>
            </w:r>
            <w:proofErr w:type="spellStart"/>
            <w:r>
              <w:rPr>
                <w:rFonts w:ascii="Aptos Narrow" w:hAnsi="Aptos Narrow"/>
                <w:color w:val="000000"/>
                <w:sz w:val="22"/>
                <w:szCs w:val="22"/>
              </w:rPr>
              <w:t>litterature</w:t>
            </w:r>
            <w:proofErr w:type="spellEnd"/>
            <w:r>
              <w:rPr>
                <w:rFonts w:ascii="Aptos Narrow" w:hAnsi="Aptos Narrow"/>
                <w:color w:val="000000"/>
                <w:sz w:val="22"/>
                <w:szCs w:val="22"/>
              </w:rPr>
              <w:t>/</w:t>
            </w:r>
            <w:proofErr w:type="spellStart"/>
            <w:r>
              <w:rPr>
                <w:rFonts w:ascii="Aptos Narrow" w:hAnsi="Aptos Narrow"/>
                <w:color w:val="000000"/>
                <w:sz w:val="22"/>
                <w:szCs w:val="22"/>
              </w:rPr>
              <w:t>measure</w:t>
            </w:r>
            <w:proofErr w:type="spellEnd"/>
          </w:p>
        </w:tc>
      </w:tr>
      <w:tr w:rsidR="00C26981" w14:paraId="14C467E7" w14:textId="77777777" w:rsidTr="00C1269E">
        <w:tc>
          <w:tcPr>
            <w:tcW w:w="1519" w:type="dxa"/>
            <w:vAlign w:val="bottom"/>
          </w:tcPr>
          <w:p w14:paraId="48D18D31" w14:textId="77777777" w:rsidR="00C26981" w:rsidRDefault="00C26981" w:rsidP="00C1269E">
            <w:pPr>
              <w:pStyle w:val="Brdtekst"/>
            </w:pPr>
            <w:proofErr w:type="spellStart"/>
            <w:r>
              <w:rPr>
                <w:rFonts w:ascii="Aptos Narrow" w:hAnsi="Aptos Narrow"/>
                <w:color w:val="000000"/>
                <w:sz w:val="22"/>
                <w:szCs w:val="22"/>
              </w:rPr>
              <w:t>Timeresinsec</w:t>
            </w:r>
            <w:proofErr w:type="spellEnd"/>
          </w:p>
        </w:tc>
        <w:tc>
          <w:tcPr>
            <w:tcW w:w="1094" w:type="dxa"/>
            <w:vAlign w:val="bottom"/>
          </w:tcPr>
          <w:p w14:paraId="2A226D44" w14:textId="77777777" w:rsidR="00C26981" w:rsidRDefault="00C26981" w:rsidP="00C1269E">
            <w:pPr>
              <w:pStyle w:val="Brdtekst"/>
            </w:pPr>
            <w:r>
              <w:rPr>
                <w:rFonts w:ascii="Aptos Narrow" w:hAnsi="Aptos Narrow"/>
                <w:color w:val="000000"/>
                <w:sz w:val="22"/>
                <w:szCs w:val="22"/>
              </w:rPr>
              <w:t>300</w:t>
            </w:r>
          </w:p>
        </w:tc>
        <w:tc>
          <w:tcPr>
            <w:tcW w:w="3647" w:type="dxa"/>
            <w:vAlign w:val="bottom"/>
          </w:tcPr>
          <w:p w14:paraId="05C682BA" w14:textId="77777777" w:rsidR="00C26981" w:rsidRDefault="00C26981" w:rsidP="00C1269E">
            <w:pPr>
              <w:pStyle w:val="Brdtekst"/>
            </w:pPr>
            <w:proofErr w:type="spellStart"/>
            <w:r>
              <w:rPr>
                <w:rFonts w:ascii="Aptos Narrow" w:hAnsi="Aptos Narrow"/>
                <w:color w:val="000000"/>
                <w:sz w:val="22"/>
                <w:szCs w:val="22"/>
              </w:rPr>
              <w:t>Timeresolution</w:t>
            </w:r>
            <w:proofErr w:type="spellEnd"/>
            <w:r>
              <w:rPr>
                <w:rFonts w:ascii="Aptos Narrow" w:hAnsi="Aptos Narrow"/>
                <w:color w:val="000000"/>
                <w:sz w:val="22"/>
                <w:szCs w:val="22"/>
              </w:rPr>
              <w:t xml:space="preserve"> in </w:t>
            </w:r>
            <w:proofErr w:type="spellStart"/>
            <w:r>
              <w:rPr>
                <w:rFonts w:ascii="Aptos Narrow" w:hAnsi="Aptos Narrow"/>
                <w:color w:val="000000"/>
                <w:sz w:val="22"/>
                <w:szCs w:val="22"/>
              </w:rPr>
              <w:t>seconds</w:t>
            </w:r>
            <w:proofErr w:type="spellEnd"/>
            <w:r>
              <w:rPr>
                <w:rFonts w:ascii="Aptos Narrow" w:hAnsi="Aptos Narrow"/>
                <w:color w:val="000000"/>
                <w:sz w:val="22"/>
                <w:szCs w:val="22"/>
              </w:rPr>
              <w:t xml:space="preserve"> [s]</w:t>
            </w:r>
          </w:p>
        </w:tc>
        <w:tc>
          <w:tcPr>
            <w:tcW w:w="2802" w:type="dxa"/>
            <w:vAlign w:val="bottom"/>
          </w:tcPr>
          <w:p w14:paraId="2B91D5D0" w14:textId="77777777" w:rsidR="00C26981" w:rsidRDefault="00C26981" w:rsidP="00C1269E">
            <w:pPr>
              <w:pStyle w:val="Brdtekst"/>
            </w:pPr>
          </w:p>
        </w:tc>
      </w:tr>
      <w:tr w:rsidR="00C26981" w:rsidRPr="00422B62" w14:paraId="3B61A07D" w14:textId="77777777" w:rsidTr="00C1269E">
        <w:tc>
          <w:tcPr>
            <w:tcW w:w="1519" w:type="dxa"/>
            <w:vAlign w:val="bottom"/>
          </w:tcPr>
          <w:p w14:paraId="4DD2CC81" w14:textId="77777777" w:rsidR="00C26981" w:rsidRDefault="00C26981" w:rsidP="00C1269E">
            <w:pPr>
              <w:pStyle w:val="Brdtekst"/>
            </w:pPr>
            <w:r>
              <w:rPr>
                <w:rFonts w:ascii="Aptos Narrow" w:hAnsi="Aptos Narrow"/>
                <w:color w:val="000000"/>
                <w:sz w:val="22"/>
                <w:szCs w:val="22"/>
              </w:rPr>
              <w:t>MAD</w:t>
            </w:r>
          </w:p>
        </w:tc>
        <w:tc>
          <w:tcPr>
            <w:tcW w:w="1094" w:type="dxa"/>
            <w:vAlign w:val="bottom"/>
          </w:tcPr>
          <w:p w14:paraId="2AFC448F" w14:textId="77777777" w:rsidR="00C26981" w:rsidRDefault="00C26981" w:rsidP="00C1269E">
            <w:pPr>
              <w:pStyle w:val="Brdtekst"/>
            </w:pPr>
            <w:r>
              <w:rPr>
                <w:rFonts w:ascii="Aptos Narrow" w:hAnsi="Aptos Narrow"/>
                <w:color w:val="000000"/>
                <w:sz w:val="22"/>
                <w:szCs w:val="22"/>
              </w:rPr>
              <w:t>0.0035</w:t>
            </w:r>
          </w:p>
        </w:tc>
        <w:tc>
          <w:tcPr>
            <w:tcW w:w="3647" w:type="dxa"/>
            <w:vAlign w:val="bottom"/>
          </w:tcPr>
          <w:p w14:paraId="2ADEF7AB" w14:textId="77777777" w:rsidR="00C26981" w:rsidRPr="00422B62" w:rsidRDefault="00C26981" w:rsidP="00C1269E">
            <w:pPr>
              <w:pStyle w:val="Brdtekst"/>
              <w:rPr>
                <w:lang w:val="en-GB"/>
              </w:rPr>
            </w:pPr>
            <w:r w:rsidRPr="00422B62">
              <w:rPr>
                <w:rFonts w:ascii="Aptos Narrow" w:hAnsi="Aptos Narrow"/>
                <w:color w:val="000000"/>
                <w:sz w:val="22"/>
                <w:szCs w:val="22"/>
                <w:lang w:val="en-GB"/>
              </w:rPr>
              <w:t>Annual mean discharge [m³/s]</w:t>
            </w:r>
          </w:p>
        </w:tc>
        <w:tc>
          <w:tcPr>
            <w:tcW w:w="2802" w:type="dxa"/>
            <w:vAlign w:val="bottom"/>
          </w:tcPr>
          <w:p w14:paraId="46D02D2B" w14:textId="77777777" w:rsidR="00C26981" w:rsidRPr="00422B62" w:rsidRDefault="00C26981" w:rsidP="00C1269E">
            <w:pPr>
              <w:pStyle w:val="Brdtekst"/>
              <w:rPr>
                <w:lang w:val="en-GB"/>
              </w:rPr>
            </w:pPr>
            <w:proofErr w:type="spellStart"/>
            <w:r>
              <w:rPr>
                <w:rFonts w:ascii="Aptos Narrow" w:hAnsi="Aptos Narrow"/>
                <w:color w:val="000000"/>
                <w:sz w:val="22"/>
                <w:szCs w:val="22"/>
              </w:rPr>
              <w:t>Measure</w:t>
            </w:r>
            <w:proofErr w:type="spellEnd"/>
            <w:r>
              <w:rPr>
                <w:rFonts w:ascii="Aptos Narrow" w:hAnsi="Aptos Narrow"/>
                <w:color w:val="000000"/>
                <w:sz w:val="22"/>
                <w:szCs w:val="22"/>
              </w:rPr>
              <w:t>/</w:t>
            </w:r>
            <w:proofErr w:type="spellStart"/>
            <w:r>
              <w:rPr>
                <w:rFonts w:ascii="Aptos Narrow" w:hAnsi="Aptos Narrow"/>
                <w:color w:val="000000"/>
                <w:sz w:val="22"/>
                <w:szCs w:val="22"/>
              </w:rPr>
              <w:t>Calibrate</w:t>
            </w:r>
            <w:proofErr w:type="spellEnd"/>
          </w:p>
        </w:tc>
      </w:tr>
      <w:tr w:rsidR="00C26981" w14:paraId="4C900434" w14:textId="77777777" w:rsidTr="00C1269E">
        <w:tc>
          <w:tcPr>
            <w:tcW w:w="1519" w:type="dxa"/>
            <w:vAlign w:val="bottom"/>
          </w:tcPr>
          <w:p w14:paraId="2B56BB65" w14:textId="77777777" w:rsidR="00C26981" w:rsidRDefault="00C26981" w:rsidP="00C1269E">
            <w:pPr>
              <w:pStyle w:val="Brdtekst"/>
            </w:pPr>
            <w:r>
              <w:rPr>
                <w:rFonts w:ascii="Aptos Narrow" w:hAnsi="Aptos Narrow"/>
                <w:color w:val="000000"/>
                <w:sz w:val="22"/>
                <w:szCs w:val="22"/>
              </w:rPr>
              <w:lastRenderedPageBreak/>
              <w:t>area</w:t>
            </w:r>
          </w:p>
        </w:tc>
        <w:tc>
          <w:tcPr>
            <w:tcW w:w="1094" w:type="dxa"/>
            <w:vAlign w:val="bottom"/>
          </w:tcPr>
          <w:p w14:paraId="395FDF51" w14:textId="77777777" w:rsidR="00C26981" w:rsidRDefault="00C26981" w:rsidP="00C1269E">
            <w:pPr>
              <w:pStyle w:val="Brdtekst"/>
            </w:pPr>
            <w:r>
              <w:rPr>
                <w:rFonts w:ascii="Aptos Narrow" w:hAnsi="Aptos Narrow"/>
                <w:color w:val="000000"/>
                <w:sz w:val="22"/>
                <w:szCs w:val="22"/>
              </w:rPr>
              <w:t>61000</w:t>
            </w:r>
          </w:p>
        </w:tc>
        <w:tc>
          <w:tcPr>
            <w:tcW w:w="3647" w:type="dxa"/>
            <w:vAlign w:val="bottom"/>
          </w:tcPr>
          <w:p w14:paraId="2E070729" w14:textId="77777777" w:rsidR="00C26981" w:rsidRDefault="00C26981" w:rsidP="00C1269E">
            <w:pPr>
              <w:pStyle w:val="Brdtekst"/>
            </w:pPr>
            <w:r>
              <w:rPr>
                <w:rFonts w:ascii="Aptos Narrow" w:hAnsi="Aptos Narrow"/>
                <w:color w:val="000000"/>
                <w:sz w:val="22"/>
                <w:szCs w:val="22"/>
              </w:rPr>
              <w:t>Area in [m²]</w:t>
            </w:r>
          </w:p>
        </w:tc>
        <w:tc>
          <w:tcPr>
            <w:tcW w:w="2802" w:type="dxa"/>
            <w:vAlign w:val="bottom"/>
          </w:tcPr>
          <w:p w14:paraId="5EAA767A" w14:textId="77777777" w:rsidR="00C26981" w:rsidRDefault="00C26981" w:rsidP="00C1269E">
            <w:pPr>
              <w:pStyle w:val="Brdtekst"/>
            </w:pPr>
            <w:r>
              <w:rPr>
                <w:rFonts w:ascii="Aptos Narrow" w:hAnsi="Aptos Narrow"/>
                <w:color w:val="000000"/>
                <w:sz w:val="22"/>
                <w:szCs w:val="22"/>
              </w:rPr>
              <w:t>GIS</w:t>
            </w:r>
          </w:p>
        </w:tc>
      </w:tr>
      <w:tr w:rsidR="00C26981" w:rsidRPr="00422B62" w14:paraId="494013A7" w14:textId="77777777" w:rsidTr="00C1269E">
        <w:tc>
          <w:tcPr>
            <w:tcW w:w="1519" w:type="dxa"/>
            <w:vAlign w:val="bottom"/>
          </w:tcPr>
          <w:p w14:paraId="4BFE2F95" w14:textId="77777777" w:rsidR="00C26981" w:rsidRDefault="00C26981" w:rsidP="00C1269E">
            <w:pPr>
              <w:pStyle w:val="Brdtekst"/>
            </w:pPr>
            <w:proofErr w:type="spellStart"/>
            <w:r>
              <w:rPr>
                <w:rFonts w:ascii="Aptos Narrow" w:hAnsi="Aptos Narrow"/>
                <w:color w:val="000000"/>
                <w:sz w:val="22"/>
                <w:szCs w:val="22"/>
              </w:rPr>
              <w:t>NoL</w:t>
            </w:r>
            <w:proofErr w:type="spellEnd"/>
          </w:p>
        </w:tc>
        <w:tc>
          <w:tcPr>
            <w:tcW w:w="1094" w:type="dxa"/>
            <w:vAlign w:val="bottom"/>
          </w:tcPr>
          <w:p w14:paraId="71744829" w14:textId="77777777" w:rsidR="00C26981" w:rsidRDefault="00C26981" w:rsidP="00C1269E">
            <w:pPr>
              <w:pStyle w:val="Brdtekst"/>
            </w:pPr>
            <w:r>
              <w:rPr>
                <w:rFonts w:ascii="Aptos Narrow" w:hAnsi="Aptos Narrow"/>
                <w:color w:val="000000"/>
                <w:sz w:val="22"/>
                <w:szCs w:val="22"/>
              </w:rPr>
              <w:t>5</w:t>
            </w:r>
          </w:p>
        </w:tc>
        <w:tc>
          <w:tcPr>
            <w:tcW w:w="3647" w:type="dxa"/>
            <w:vAlign w:val="bottom"/>
          </w:tcPr>
          <w:p w14:paraId="15012F5A"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No of </w:t>
            </w:r>
            <w:proofErr w:type="gramStart"/>
            <w:r w:rsidRPr="00422B62">
              <w:rPr>
                <w:rFonts w:ascii="Aptos Narrow" w:hAnsi="Aptos Narrow"/>
                <w:color w:val="000000"/>
                <w:sz w:val="22"/>
                <w:szCs w:val="22"/>
                <w:lang w:val="en-GB"/>
              </w:rPr>
              <w:t>layers ,</w:t>
            </w:r>
            <w:proofErr w:type="gramEnd"/>
            <w:r w:rsidRPr="00422B62">
              <w:rPr>
                <w:rFonts w:ascii="Aptos Narrow" w:hAnsi="Aptos Narrow"/>
                <w:color w:val="000000"/>
                <w:sz w:val="22"/>
                <w:szCs w:val="22"/>
                <w:lang w:val="en-GB"/>
              </w:rPr>
              <w:t xml:space="preserve"> 1 overland lag and 4 subsurface layer  [-]</w:t>
            </w:r>
          </w:p>
        </w:tc>
        <w:tc>
          <w:tcPr>
            <w:tcW w:w="2802" w:type="dxa"/>
            <w:vAlign w:val="bottom"/>
          </w:tcPr>
          <w:p w14:paraId="69825D3E" w14:textId="77777777" w:rsidR="00C26981" w:rsidRPr="00422B62" w:rsidRDefault="00C26981" w:rsidP="00C1269E">
            <w:pPr>
              <w:pStyle w:val="Brdtekst"/>
              <w:rPr>
                <w:lang w:val="en-GB"/>
              </w:rPr>
            </w:pPr>
            <w:proofErr w:type="spellStart"/>
            <w:r>
              <w:rPr>
                <w:rFonts w:ascii="Aptos Narrow" w:hAnsi="Aptos Narrow"/>
                <w:color w:val="000000"/>
                <w:sz w:val="22"/>
                <w:szCs w:val="22"/>
              </w:rPr>
              <w:t>Fixed</w:t>
            </w:r>
            <w:proofErr w:type="spellEnd"/>
          </w:p>
        </w:tc>
      </w:tr>
      <w:tr w:rsidR="00C26981" w:rsidRPr="00422B62" w14:paraId="16308D4C" w14:textId="77777777" w:rsidTr="00C1269E">
        <w:tc>
          <w:tcPr>
            <w:tcW w:w="1519" w:type="dxa"/>
            <w:vAlign w:val="bottom"/>
          </w:tcPr>
          <w:p w14:paraId="3A3EB85F" w14:textId="77777777" w:rsidR="00C26981" w:rsidRDefault="00C26981" w:rsidP="00C1269E">
            <w:pPr>
              <w:pStyle w:val="Brdtekst"/>
            </w:pPr>
            <w:r>
              <w:rPr>
                <w:rFonts w:ascii="Aptos Narrow" w:hAnsi="Aptos Narrow"/>
                <w:color w:val="000000"/>
                <w:sz w:val="22"/>
                <w:szCs w:val="22"/>
              </w:rPr>
              <w:t>R</w:t>
            </w:r>
          </w:p>
        </w:tc>
        <w:tc>
          <w:tcPr>
            <w:tcW w:w="1094" w:type="dxa"/>
            <w:vAlign w:val="bottom"/>
          </w:tcPr>
          <w:p w14:paraId="1333F206" w14:textId="77777777" w:rsidR="00C26981" w:rsidRDefault="00C26981" w:rsidP="00C1269E">
            <w:pPr>
              <w:pStyle w:val="Brdtekst"/>
            </w:pPr>
            <w:r>
              <w:rPr>
                <w:rFonts w:ascii="Aptos Narrow" w:hAnsi="Aptos Narrow"/>
                <w:color w:val="000000"/>
                <w:sz w:val="22"/>
                <w:szCs w:val="22"/>
              </w:rPr>
              <w:t>0.3</w:t>
            </w:r>
          </w:p>
        </w:tc>
        <w:tc>
          <w:tcPr>
            <w:tcW w:w="3647" w:type="dxa"/>
            <w:vAlign w:val="bottom"/>
          </w:tcPr>
          <w:p w14:paraId="4AD89E08"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Field cap., degree of saturation before percolation to saturated </w:t>
            </w:r>
            <w:proofErr w:type="gramStart"/>
            <w:r w:rsidRPr="00422B62">
              <w:rPr>
                <w:rFonts w:ascii="Aptos Narrow" w:hAnsi="Aptos Narrow"/>
                <w:color w:val="000000"/>
                <w:sz w:val="22"/>
                <w:szCs w:val="22"/>
                <w:lang w:val="en-GB"/>
              </w:rPr>
              <w:t>zone  [</w:t>
            </w:r>
            <w:proofErr w:type="gramEnd"/>
            <w:r w:rsidRPr="00422B62">
              <w:rPr>
                <w:rFonts w:ascii="Aptos Narrow" w:hAnsi="Aptos Narrow"/>
                <w:color w:val="000000"/>
                <w:sz w:val="22"/>
                <w:szCs w:val="22"/>
                <w:lang w:val="en-GB"/>
              </w:rPr>
              <w:t>-]</w:t>
            </w:r>
          </w:p>
        </w:tc>
        <w:tc>
          <w:tcPr>
            <w:tcW w:w="2802" w:type="dxa"/>
            <w:vAlign w:val="bottom"/>
          </w:tcPr>
          <w:p w14:paraId="7333682D" w14:textId="77777777" w:rsidR="00C26981" w:rsidRPr="00422B62" w:rsidRDefault="00C26981" w:rsidP="00C1269E">
            <w:pPr>
              <w:pStyle w:val="Brdtekst"/>
              <w:rPr>
                <w:lang w:val="en-GB"/>
              </w:rPr>
            </w:pPr>
            <w:proofErr w:type="spellStart"/>
            <w:r>
              <w:rPr>
                <w:rFonts w:ascii="Aptos Narrow" w:hAnsi="Aptos Narrow"/>
                <w:color w:val="000000"/>
                <w:sz w:val="22"/>
                <w:szCs w:val="22"/>
              </w:rPr>
              <w:t>Fixed</w:t>
            </w:r>
            <w:proofErr w:type="spellEnd"/>
          </w:p>
        </w:tc>
      </w:tr>
      <w:tr w:rsidR="00C26981" w:rsidRPr="00422B62" w14:paraId="46854E5C" w14:textId="77777777" w:rsidTr="00C1269E">
        <w:tc>
          <w:tcPr>
            <w:tcW w:w="1519" w:type="dxa"/>
            <w:vAlign w:val="bottom"/>
          </w:tcPr>
          <w:p w14:paraId="5FA95554" w14:textId="77777777" w:rsidR="00C26981" w:rsidRDefault="00C26981" w:rsidP="00C1269E">
            <w:pPr>
              <w:pStyle w:val="Brdtekst"/>
            </w:pPr>
            <w:proofErr w:type="spellStart"/>
            <w:r>
              <w:rPr>
                <w:rFonts w:ascii="Aptos Narrow" w:hAnsi="Aptos Narrow"/>
                <w:color w:val="000000"/>
                <w:sz w:val="22"/>
                <w:szCs w:val="22"/>
              </w:rPr>
              <w:t>GshInt</w:t>
            </w:r>
            <w:proofErr w:type="spellEnd"/>
          </w:p>
        </w:tc>
        <w:tc>
          <w:tcPr>
            <w:tcW w:w="1094" w:type="dxa"/>
            <w:vAlign w:val="bottom"/>
          </w:tcPr>
          <w:p w14:paraId="7E3B649C" w14:textId="77777777" w:rsidR="00C26981" w:rsidRDefault="00C26981" w:rsidP="00C1269E">
            <w:pPr>
              <w:pStyle w:val="Brdtekst"/>
            </w:pPr>
            <w:r>
              <w:rPr>
                <w:rFonts w:ascii="Aptos Narrow" w:hAnsi="Aptos Narrow"/>
                <w:color w:val="000000"/>
                <w:sz w:val="22"/>
                <w:szCs w:val="22"/>
              </w:rPr>
              <w:t>1</w:t>
            </w:r>
          </w:p>
        </w:tc>
        <w:tc>
          <w:tcPr>
            <w:tcW w:w="3647" w:type="dxa"/>
            <w:vAlign w:val="bottom"/>
          </w:tcPr>
          <w:p w14:paraId="478FA07E"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Shape par. for dist. of recession charact.: for subsurface and overland </w:t>
            </w:r>
            <w:proofErr w:type="spellStart"/>
            <w:proofErr w:type="gramStart"/>
            <w:r w:rsidRPr="00422B62">
              <w:rPr>
                <w:rFonts w:ascii="Aptos Narrow" w:hAnsi="Aptos Narrow"/>
                <w:color w:val="000000"/>
                <w:sz w:val="22"/>
                <w:szCs w:val="22"/>
                <w:lang w:val="en-GB"/>
              </w:rPr>
              <w:t>fl.velocities</w:t>
            </w:r>
            <w:proofErr w:type="spellEnd"/>
            <w:proofErr w:type="gramEnd"/>
            <w:r w:rsidRPr="00422B62">
              <w:rPr>
                <w:rFonts w:ascii="Aptos Narrow" w:hAnsi="Aptos Narrow"/>
                <w:color w:val="000000"/>
                <w:sz w:val="22"/>
                <w:szCs w:val="22"/>
                <w:lang w:val="en-GB"/>
              </w:rPr>
              <w:t xml:space="preserve">  [-]</w:t>
            </w:r>
          </w:p>
        </w:tc>
        <w:tc>
          <w:tcPr>
            <w:tcW w:w="2802" w:type="dxa"/>
            <w:vAlign w:val="bottom"/>
          </w:tcPr>
          <w:p w14:paraId="6C0CEA4C" w14:textId="77777777" w:rsidR="00C26981" w:rsidRPr="00422B62" w:rsidRDefault="00C26981" w:rsidP="00C1269E">
            <w:pPr>
              <w:pStyle w:val="Brdtekst"/>
              <w:rPr>
                <w:lang w:val="en-GB"/>
              </w:rPr>
            </w:pPr>
            <w:proofErr w:type="spellStart"/>
            <w:r>
              <w:rPr>
                <w:rFonts w:ascii="Aptos Narrow" w:hAnsi="Aptos Narrow"/>
                <w:color w:val="000000"/>
                <w:sz w:val="22"/>
                <w:szCs w:val="22"/>
              </w:rPr>
              <w:t>Fixed</w:t>
            </w:r>
            <w:proofErr w:type="spellEnd"/>
          </w:p>
        </w:tc>
      </w:tr>
      <w:tr w:rsidR="00C26981" w:rsidRPr="00422B62" w14:paraId="2CAC4FF6" w14:textId="77777777" w:rsidTr="00C1269E">
        <w:tc>
          <w:tcPr>
            <w:tcW w:w="1519" w:type="dxa"/>
            <w:vAlign w:val="bottom"/>
          </w:tcPr>
          <w:p w14:paraId="031BF6DE" w14:textId="77777777" w:rsidR="00C26981" w:rsidRDefault="00C26981" w:rsidP="00C1269E">
            <w:pPr>
              <w:pStyle w:val="Brdtekst"/>
            </w:pPr>
            <w:proofErr w:type="spellStart"/>
            <w:r>
              <w:rPr>
                <w:rFonts w:ascii="Aptos Narrow" w:hAnsi="Aptos Narrow"/>
                <w:color w:val="000000"/>
                <w:sz w:val="22"/>
                <w:szCs w:val="22"/>
              </w:rPr>
              <w:t>GscInt</w:t>
            </w:r>
            <w:proofErr w:type="spellEnd"/>
          </w:p>
        </w:tc>
        <w:tc>
          <w:tcPr>
            <w:tcW w:w="1094" w:type="dxa"/>
            <w:vAlign w:val="bottom"/>
          </w:tcPr>
          <w:p w14:paraId="62DA5526" w14:textId="77777777" w:rsidR="00C26981" w:rsidRDefault="00C26981" w:rsidP="00C1269E">
            <w:pPr>
              <w:pStyle w:val="Brdtekst"/>
            </w:pPr>
            <w:r>
              <w:rPr>
                <w:rFonts w:ascii="Aptos Narrow" w:hAnsi="Aptos Narrow"/>
                <w:color w:val="000000"/>
                <w:sz w:val="22"/>
                <w:szCs w:val="22"/>
              </w:rPr>
              <w:t>0.0019</w:t>
            </w:r>
          </w:p>
        </w:tc>
        <w:tc>
          <w:tcPr>
            <w:tcW w:w="3647" w:type="dxa"/>
            <w:vAlign w:val="bottom"/>
          </w:tcPr>
          <w:p w14:paraId="6D017CFA"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Shape par. for dist. of recession charact.: for subsurface and overland </w:t>
            </w:r>
            <w:proofErr w:type="spellStart"/>
            <w:proofErr w:type="gramStart"/>
            <w:r w:rsidRPr="00422B62">
              <w:rPr>
                <w:rFonts w:ascii="Aptos Narrow" w:hAnsi="Aptos Narrow"/>
                <w:color w:val="000000"/>
                <w:sz w:val="22"/>
                <w:szCs w:val="22"/>
                <w:lang w:val="en-GB"/>
              </w:rPr>
              <w:t>fl.velocities</w:t>
            </w:r>
            <w:proofErr w:type="spellEnd"/>
            <w:proofErr w:type="gramEnd"/>
            <w:r w:rsidRPr="00422B62">
              <w:rPr>
                <w:rFonts w:ascii="Aptos Narrow" w:hAnsi="Aptos Narrow"/>
                <w:color w:val="000000"/>
                <w:sz w:val="22"/>
                <w:szCs w:val="22"/>
                <w:lang w:val="en-GB"/>
              </w:rPr>
              <w:t xml:space="preserve">  [-]</w:t>
            </w:r>
          </w:p>
        </w:tc>
        <w:tc>
          <w:tcPr>
            <w:tcW w:w="2802" w:type="dxa"/>
            <w:vAlign w:val="bottom"/>
          </w:tcPr>
          <w:p w14:paraId="6D24826C" w14:textId="77777777" w:rsidR="00C26981" w:rsidRPr="00422B62" w:rsidRDefault="00C26981" w:rsidP="00C1269E">
            <w:pPr>
              <w:pStyle w:val="Brdtekst"/>
              <w:rPr>
                <w:lang w:val="en-GB"/>
              </w:rPr>
            </w:pPr>
            <w:proofErr w:type="spellStart"/>
            <w:r>
              <w:rPr>
                <w:rFonts w:ascii="Aptos Narrow" w:hAnsi="Aptos Narrow"/>
                <w:color w:val="000000"/>
                <w:sz w:val="22"/>
                <w:szCs w:val="22"/>
              </w:rPr>
              <w:t>Calibrate</w:t>
            </w:r>
            <w:proofErr w:type="spellEnd"/>
          </w:p>
        </w:tc>
      </w:tr>
      <w:tr w:rsidR="00C26981" w:rsidRPr="00422B62" w14:paraId="4F57CCDF" w14:textId="77777777" w:rsidTr="00C1269E">
        <w:tc>
          <w:tcPr>
            <w:tcW w:w="1519" w:type="dxa"/>
            <w:vAlign w:val="bottom"/>
          </w:tcPr>
          <w:p w14:paraId="69846B67" w14:textId="77777777" w:rsidR="00C26981" w:rsidRDefault="00C26981" w:rsidP="00C1269E">
            <w:pPr>
              <w:pStyle w:val="Brdtekst"/>
            </w:pPr>
            <w:r>
              <w:rPr>
                <w:rFonts w:ascii="Aptos Narrow" w:hAnsi="Aptos Narrow"/>
                <w:color w:val="000000"/>
                <w:sz w:val="22"/>
                <w:szCs w:val="22"/>
              </w:rPr>
              <w:t>OFVP</w:t>
            </w:r>
          </w:p>
        </w:tc>
        <w:tc>
          <w:tcPr>
            <w:tcW w:w="1094" w:type="dxa"/>
            <w:vAlign w:val="bottom"/>
          </w:tcPr>
          <w:p w14:paraId="181942DC" w14:textId="77777777" w:rsidR="00C26981" w:rsidRDefault="00C26981" w:rsidP="00C1269E">
            <w:pPr>
              <w:pStyle w:val="Brdtekst"/>
            </w:pPr>
            <w:r>
              <w:rPr>
                <w:rFonts w:ascii="Aptos Narrow" w:hAnsi="Aptos Narrow"/>
                <w:color w:val="000000"/>
                <w:sz w:val="22"/>
                <w:szCs w:val="22"/>
              </w:rPr>
              <w:t>0.0022</w:t>
            </w:r>
          </w:p>
        </w:tc>
        <w:tc>
          <w:tcPr>
            <w:tcW w:w="3647" w:type="dxa"/>
            <w:vAlign w:val="bottom"/>
          </w:tcPr>
          <w:p w14:paraId="1C26AFBD"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Overland flow celerity [m/s] </w:t>
            </w:r>
            <w:proofErr w:type="spellStart"/>
            <w:r w:rsidRPr="00422B62">
              <w:rPr>
                <w:rFonts w:ascii="Aptos Narrow" w:hAnsi="Aptos Narrow"/>
                <w:color w:val="000000"/>
                <w:sz w:val="22"/>
                <w:szCs w:val="22"/>
                <w:lang w:val="en-GB"/>
              </w:rPr>
              <w:t>permable</w:t>
            </w:r>
            <w:proofErr w:type="spellEnd"/>
            <w:r w:rsidRPr="00422B62">
              <w:rPr>
                <w:rFonts w:ascii="Aptos Narrow" w:hAnsi="Aptos Narrow"/>
                <w:color w:val="000000"/>
                <w:sz w:val="22"/>
                <w:szCs w:val="22"/>
                <w:lang w:val="en-GB"/>
              </w:rPr>
              <w:t xml:space="preserve"> areas</w:t>
            </w:r>
          </w:p>
        </w:tc>
        <w:tc>
          <w:tcPr>
            <w:tcW w:w="2802" w:type="dxa"/>
            <w:vAlign w:val="bottom"/>
          </w:tcPr>
          <w:p w14:paraId="1330B9E2" w14:textId="77777777" w:rsidR="00C26981" w:rsidRPr="00422B62" w:rsidRDefault="00C26981" w:rsidP="00C1269E">
            <w:pPr>
              <w:pStyle w:val="Brdtekst"/>
              <w:rPr>
                <w:lang w:val="en-GB"/>
              </w:rPr>
            </w:pPr>
            <w:proofErr w:type="spellStart"/>
            <w:r>
              <w:rPr>
                <w:rFonts w:ascii="Aptos Narrow" w:hAnsi="Aptos Narrow"/>
                <w:color w:val="000000"/>
                <w:sz w:val="22"/>
                <w:szCs w:val="22"/>
              </w:rPr>
              <w:t>Calibrate</w:t>
            </w:r>
            <w:proofErr w:type="spellEnd"/>
            <w:r>
              <w:rPr>
                <w:rFonts w:ascii="Aptos Narrow" w:hAnsi="Aptos Narrow"/>
                <w:color w:val="000000"/>
                <w:sz w:val="22"/>
                <w:szCs w:val="22"/>
              </w:rPr>
              <w:t>/</w:t>
            </w:r>
            <w:proofErr w:type="spellStart"/>
            <w:r>
              <w:rPr>
                <w:rFonts w:ascii="Aptos Narrow" w:hAnsi="Aptos Narrow"/>
                <w:color w:val="000000"/>
                <w:sz w:val="22"/>
                <w:szCs w:val="22"/>
              </w:rPr>
              <w:t>litterature</w:t>
            </w:r>
            <w:proofErr w:type="spellEnd"/>
            <w:r>
              <w:rPr>
                <w:rFonts w:ascii="Aptos Narrow" w:hAnsi="Aptos Narrow"/>
                <w:color w:val="000000"/>
                <w:sz w:val="22"/>
                <w:szCs w:val="22"/>
              </w:rPr>
              <w:t>/</w:t>
            </w:r>
            <w:proofErr w:type="spellStart"/>
            <w:r>
              <w:rPr>
                <w:rFonts w:ascii="Aptos Narrow" w:hAnsi="Aptos Narrow"/>
                <w:color w:val="000000"/>
                <w:sz w:val="22"/>
                <w:szCs w:val="22"/>
              </w:rPr>
              <w:t>measure</w:t>
            </w:r>
            <w:proofErr w:type="spellEnd"/>
          </w:p>
        </w:tc>
      </w:tr>
      <w:tr w:rsidR="00C26981" w:rsidRPr="00422B62" w14:paraId="03DFDA0E" w14:textId="77777777" w:rsidTr="00C1269E">
        <w:tc>
          <w:tcPr>
            <w:tcW w:w="1519" w:type="dxa"/>
            <w:vAlign w:val="bottom"/>
          </w:tcPr>
          <w:p w14:paraId="765B6292" w14:textId="77777777" w:rsidR="00C26981" w:rsidRDefault="00C26981" w:rsidP="00C1269E">
            <w:pPr>
              <w:pStyle w:val="Brdtekst"/>
            </w:pPr>
            <w:r>
              <w:rPr>
                <w:rFonts w:ascii="Aptos Narrow" w:hAnsi="Aptos Narrow"/>
                <w:color w:val="000000"/>
                <w:sz w:val="22"/>
                <w:szCs w:val="22"/>
              </w:rPr>
              <w:t>OFVIP</w:t>
            </w:r>
          </w:p>
        </w:tc>
        <w:tc>
          <w:tcPr>
            <w:tcW w:w="1094" w:type="dxa"/>
            <w:vAlign w:val="bottom"/>
          </w:tcPr>
          <w:p w14:paraId="2AE179E5" w14:textId="77777777" w:rsidR="00C26981" w:rsidRDefault="00C26981" w:rsidP="00C1269E">
            <w:pPr>
              <w:pStyle w:val="Brdtekst"/>
            </w:pPr>
            <w:r>
              <w:rPr>
                <w:rFonts w:ascii="Aptos Narrow" w:hAnsi="Aptos Narrow"/>
                <w:color w:val="000000"/>
                <w:sz w:val="22"/>
                <w:szCs w:val="22"/>
              </w:rPr>
              <w:t>0.01</w:t>
            </w:r>
          </w:p>
        </w:tc>
        <w:tc>
          <w:tcPr>
            <w:tcW w:w="3647" w:type="dxa"/>
            <w:vAlign w:val="bottom"/>
          </w:tcPr>
          <w:p w14:paraId="270E0D9A"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Overland flow celerity [m/s] </w:t>
            </w:r>
            <w:proofErr w:type="spellStart"/>
            <w:r w:rsidRPr="00422B62">
              <w:rPr>
                <w:rFonts w:ascii="Aptos Narrow" w:hAnsi="Aptos Narrow"/>
                <w:color w:val="000000"/>
                <w:sz w:val="22"/>
                <w:szCs w:val="22"/>
                <w:lang w:val="en-GB"/>
              </w:rPr>
              <w:t>impermable</w:t>
            </w:r>
            <w:proofErr w:type="spellEnd"/>
            <w:r w:rsidRPr="00422B62">
              <w:rPr>
                <w:rFonts w:ascii="Aptos Narrow" w:hAnsi="Aptos Narrow"/>
                <w:color w:val="000000"/>
                <w:sz w:val="22"/>
                <w:szCs w:val="22"/>
                <w:lang w:val="en-GB"/>
              </w:rPr>
              <w:t xml:space="preserve"> areas</w:t>
            </w:r>
          </w:p>
        </w:tc>
        <w:tc>
          <w:tcPr>
            <w:tcW w:w="2802" w:type="dxa"/>
            <w:vAlign w:val="bottom"/>
          </w:tcPr>
          <w:p w14:paraId="612C8464" w14:textId="77777777" w:rsidR="00C26981" w:rsidRPr="00422B62" w:rsidRDefault="00C26981" w:rsidP="00C1269E">
            <w:pPr>
              <w:pStyle w:val="Brdtekst"/>
              <w:rPr>
                <w:lang w:val="en-GB"/>
              </w:rPr>
            </w:pPr>
            <w:proofErr w:type="spellStart"/>
            <w:r>
              <w:rPr>
                <w:rFonts w:ascii="Aptos Narrow" w:hAnsi="Aptos Narrow"/>
                <w:color w:val="000000"/>
                <w:sz w:val="22"/>
                <w:szCs w:val="22"/>
              </w:rPr>
              <w:t>Calibrate</w:t>
            </w:r>
            <w:proofErr w:type="spellEnd"/>
            <w:r>
              <w:rPr>
                <w:rFonts w:ascii="Aptos Narrow" w:hAnsi="Aptos Narrow"/>
                <w:color w:val="000000"/>
                <w:sz w:val="22"/>
                <w:szCs w:val="22"/>
              </w:rPr>
              <w:t>/</w:t>
            </w:r>
            <w:proofErr w:type="spellStart"/>
            <w:r>
              <w:rPr>
                <w:rFonts w:ascii="Aptos Narrow" w:hAnsi="Aptos Narrow"/>
                <w:color w:val="000000"/>
                <w:sz w:val="22"/>
                <w:szCs w:val="22"/>
              </w:rPr>
              <w:t>litterature</w:t>
            </w:r>
            <w:proofErr w:type="spellEnd"/>
            <w:r>
              <w:rPr>
                <w:rFonts w:ascii="Aptos Narrow" w:hAnsi="Aptos Narrow"/>
                <w:color w:val="000000"/>
                <w:sz w:val="22"/>
                <w:szCs w:val="22"/>
              </w:rPr>
              <w:t>/</w:t>
            </w:r>
            <w:proofErr w:type="spellStart"/>
            <w:r>
              <w:rPr>
                <w:rFonts w:ascii="Aptos Narrow" w:hAnsi="Aptos Narrow"/>
                <w:color w:val="000000"/>
                <w:sz w:val="22"/>
                <w:szCs w:val="22"/>
              </w:rPr>
              <w:t>measure</w:t>
            </w:r>
            <w:proofErr w:type="spellEnd"/>
          </w:p>
        </w:tc>
      </w:tr>
      <w:tr w:rsidR="00C26981" w:rsidRPr="00422B62" w14:paraId="14EB1AFB" w14:textId="77777777" w:rsidTr="00C1269E">
        <w:tc>
          <w:tcPr>
            <w:tcW w:w="1519" w:type="dxa"/>
            <w:vAlign w:val="bottom"/>
          </w:tcPr>
          <w:p w14:paraId="3DBD09E0" w14:textId="77777777" w:rsidR="00C26981" w:rsidRDefault="00C26981" w:rsidP="00C1269E">
            <w:pPr>
              <w:pStyle w:val="Brdtekst"/>
            </w:pPr>
            <w:proofErr w:type="spellStart"/>
            <w:r>
              <w:rPr>
                <w:rFonts w:ascii="Aptos Narrow" w:hAnsi="Aptos Narrow"/>
                <w:color w:val="000000"/>
                <w:sz w:val="22"/>
                <w:szCs w:val="22"/>
              </w:rPr>
              <w:t>Lv</w:t>
            </w:r>
            <w:proofErr w:type="spellEnd"/>
          </w:p>
        </w:tc>
        <w:tc>
          <w:tcPr>
            <w:tcW w:w="1094" w:type="dxa"/>
            <w:vAlign w:val="bottom"/>
          </w:tcPr>
          <w:p w14:paraId="1830B875" w14:textId="77777777" w:rsidR="00C26981" w:rsidRDefault="00C26981" w:rsidP="00C1269E">
            <w:pPr>
              <w:pStyle w:val="Brdtekst"/>
            </w:pPr>
            <w:r>
              <w:rPr>
                <w:rFonts w:ascii="Aptos Narrow" w:hAnsi="Aptos Narrow"/>
                <w:color w:val="000000"/>
                <w:sz w:val="22"/>
                <w:szCs w:val="22"/>
              </w:rPr>
              <w:t>0.01</w:t>
            </w:r>
          </w:p>
        </w:tc>
        <w:tc>
          <w:tcPr>
            <w:tcW w:w="3647" w:type="dxa"/>
            <w:vAlign w:val="bottom"/>
          </w:tcPr>
          <w:p w14:paraId="2021316E"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Water celerity in </w:t>
            </w:r>
            <w:proofErr w:type="gramStart"/>
            <w:r w:rsidRPr="00422B62">
              <w:rPr>
                <w:rFonts w:ascii="Aptos Narrow" w:hAnsi="Aptos Narrow"/>
                <w:color w:val="000000"/>
                <w:sz w:val="22"/>
                <w:szCs w:val="22"/>
                <w:lang w:val="en-GB"/>
              </w:rPr>
              <w:t>lake  [</w:t>
            </w:r>
            <w:proofErr w:type="gramEnd"/>
            <w:r w:rsidRPr="00422B62">
              <w:rPr>
                <w:rFonts w:ascii="Aptos Narrow" w:hAnsi="Aptos Narrow"/>
                <w:color w:val="000000"/>
                <w:sz w:val="22"/>
                <w:szCs w:val="22"/>
                <w:lang w:val="en-GB"/>
              </w:rPr>
              <w:t>m/s]</w:t>
            </w:r>
          </w:p>
        </w:tc>
        <w:tc>
          <w:tcPr>
            <w:tcW w:w="2802" w:type="dxa"/>
            <w:vAlign w:val="bottom"/>
          </w:tcPr>
          <w:p w14:paraId="34720308" w14:textId="77777777" w:rsidR="00C26981" w:rsidRPr="00422B62" w:rsidRDefault="00C26981" w:rsidP="00C1269E">
            <w:pPr>
              <w:pStyle w:val="Brdtekst"/>
              <w:rPr>
                <w:lang w:val="en-GB"/>
              </w:rPr>
            </w:pPr>
            <w:proofErr w:type="spellStart"/>
            <w:r>
              <w:rPr>
                <w:rFonts w:ascii="Aptos Narrow" w:hAnsi="Aptos Narrow"/>
                <w:color w:val="000000"/>
                <w:sz w:val="22"/>
                <w:szCs w:val="22"/>
              </w:rPr>
              <w:t>Calibrate</w:t>
            </w:r>
            <w:proofErr w:type="spellEnd"/>
          </w:p>
        </w:tc>
      </w:tr>
      <w:tr w:rsidR="00C26981" w:rsidRPr="00422B62" w14:paraId="1D61BCC7" w14:textId="77777777" w:rsidTr="00C1269E">
        <w:tc>
          <w:tcPr>
            <w:tcW w:w="1519" w:type="dxa"/>
            <w:vAlign w:val="bottom"/>
          </w:tcPr>
          <w:p w14:paraId="1A76D731" w14:textId="77777777" w:rsidR="00C26981" w:rsidRDefault="00C26981" w:rsidP="00C1269E">
            <w:pPr>
              <w:pStyle w:val="Brdtekst"/>
            </w:pPr>
            <w:proofErr w:type="spellStart"/>
            <w:r>
              <w:rPr>
                <w:rFonts w:ascii="Aptos Narrow" w:hAnsi="Aptos Narrow"/>
                <w:color w:val="000000"/>
                <w:sz w:val="22"/>
                <w:szCs w:val="22"/>
              </w:rPr>
              <w:t>rv</w:t>
            </w:r>
            <w:proofErr w:type="spellEnd"/>
          </w:p>
        </w:tc>
        <w:tc>
          <w:tcPr>
            <w:tcW w:w="1094" w:type="dxa"/>
            <w:vAlign w:val="bottom"/>
          </w:tcPr>
          <w:p w14:paraId="5C2A3BA1" w14:textId="77777777" w:rsidR="00C26981" w:rsidRDefault="00C26981" w:rsidP="00C1269E">
            <w:pPr>
              <w:pStyle w:val="Brdtekst"/>
            </w:pPr>
            <w:r>
              <w:rPr>
                <w:rFonts w:ascii="Aptos Narrow" w:hAnsi="Aptos Narrow"/>
                <w:color w:val="000000"/>
                <w:sz w:val="22"/>
                <w:szCs w:val="22"/>
              </w:rPr>
              <w:t>1.45</w:t>
            </w:r>
          </w:p>
        </w:tc>
        <w:tc>
          <w:tcPr>
            <w:tcW w:w="3647" w:type="dxa"/>
            <w:vAlign w:val="bottom"/>
          </w:tcPr>
          <w:p w14:paraId="5B3E7E9B"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Water celerity in river </w:t>
            </w:r>
            <w:proofErr w:type="gramStart"/>
            <w:r w:rsidRPr="00422B62">
              <w:rPr>
                <w:rFonts w:ascii="Aptos Narrow" w:hAnsi="Aptos Narrow"/>
                <w:color w:val="000000"/>
                <w:sz w:val="22"/>
                <w:szCs w:val="22"/>
                <w:lang w:val="en-GB"/>
              </w:rPr>
              <w:t>network  [</w:t>
            </w:r>
            <w:proofErr w:type="gramEnd"/>
            <w:r w:rsidRPr="00422B62">
              <w:rPr>
                <w:rFonts w:ascii="Aptos Narrow" w:hAnsi="Aptos Narrow"/>
                <w:color w:val="000000"/>
                <w:sz w:val="22"/>
                <w:szCs w:val="22"/>
                <w:lang w:val="en-GB"/>
              </w:rPr>
              <w:t>m/s]</w:t>
            </w:r>
          </w:p>
        </w:tc>
        <w:tc>
          <w:tcPr>
            <w:tcW w:w="2802" w:type="dxa"/>
            <w:vAlign w:val="bottom"/>
          </w:tcPr>
          <w:p w14:paraId="078BE876" w14:textId="77777777" w:rsidR="00C26981" w:rsidRPr="00422B62" w:rsidRDefault="00C26981" w:rsidP="00C1269E">
            <w:pPr>
              <w:pStyle w:val="Brdtekst"/>
              <w:rPr>
                <w:lang w:val="en-GB"/>
              </w:rPr>
            </w:pPr>
            <w:proofErr w:type="spellStart"/>
            <w:r>
              <w:rPr>
                <w:rFonts w:ascii="Aptos Narrow" w:hAnsi="Aptos Narrow"/>
                <w:color w:val="000000"/>
                <w:sz w:val="22"/>
                <w:szCs w:val="22"/>
              </w:rPr>
              <w:t>Measure</w:t>
            </w:r>
            <w:proofErr w:type="spellEnd"/>
            <w:r>
              <w:rPr>
                <w:rFonts w:ascii="Aptos Narrow" w:hAnsi="Aptos Narrow"/>
                <w:color w:val="000000"/>
                <w:sz w:val="22"/>
                <w:szCs w:val="22"/>
              </w:rPr>
              <w:t>/</w:t>
            </w:r>
            <w:proofErr w:type="spellStart"/>
            <w:r>
              <w:rPr>
                <w:rFonts w:ascii="Aptos Narrow" w:hAnsi="Aptos Narrow"/>
                <w:color w:val="000000"/>
                <w:sz w:val="22"/>
                <w:szCs w:val="22"/>
              </w:rPr>
              <w:t>Calibrate</w:t>
            </w:r>
            <w:proofErr w:type="spellEnd"/>
          </w:p>
        </w:tc>
      </w:tr>
      <w:tr w:rsidR="00C26981" w14:paraId="7BF39374" w14:textId="77777777" w:rsidTr="00C1269E">
        <w:tc>
          <w:tcPr>
            <w:tcW w:w="1519" w:type="dxa"/>
            <w:vAlign w:val="bottom"/>
          </w:tcPr>
          <w:p w14:paraId="4993E3D3" w14:textId="77777777" w:rsidR="00C26981" w:rsidRDefault="00C26981" w:rsidP="00C1269E">
            <w:pPr>
              <w:pStyle w:val="Brdtekst"/>
            </w:pPr>
            <w:proofErr w:type="spellStart"/>
            <w:r>
              <w:rPr>
                <w:rFonts w:ascii="Aptos Narrow" w:hAnsi="Aptos Narrow"/>
                <w:color w:val="000000"/>
                <w:sz w:val="22"/>
                <w:szCs w:val="22"/>
              </w:rPr>
              <w:t>Pfrac</w:t>
            </w:r>
            <w:proofErr w:type="spellEnd"/>
          </w:p>
        </w:tc>
        <w:tc>
          <w:tcPr>
            <w:tcW w:w="1094" w:type="dxa"/>
            <w:vAlign w:val="bottom"/>
          </w:tcPr>
          <w:p w14:paraId="49980512" w14:textId="77777777" w:rsidR="00C26981" w:rsidRDefault="00C26981" w:rsidP="00C1269E">
            <w:pPr>
              <w:pStyle w:val="Brdtekst"/>
            </w:pPr>
            <w:r>
              <w:rPr>
                <w:rFonts w:ascii="Aptos Narrow" w:hAnsi="Aptos Narrow"/>
                <w:color w:val="000000"/>
                <w:sz w:val="22"/>
                <w:szCs w:val="22"/>
              </w:rPr>
              <w:t>0.81</w:t>
            </w:r>
          </w:p>
        </w:tc>
        <w:tc>
          <w:tcPr>
            <w:tcW w:w="3647" w:type="dxa"/>
            <w:vAlign w:val="bottom"/>
          </w:tcPr>
          <w:p w14:paraId="68076133" w14:textId="77777777" w:rsidR="00C26981" w:rsidRDefault="00C26981" w:rsidP="00C1269E">
            <w:pPr>
              <w:pStyle w:val="Brdtekst"/>
            </w:pPr>
            <w:proofErr w:type="spellStart"/>
            <w:r>
              <w:rPr>
                <w:rFonts w:ascii="Aptos Narrow" w:hAnsi="Aptos Narrow"/>
                <w:color w:val="000000"/>
                <w:sz w:val="22"/>
                <w:szCs w:val="22"/>
              </w:rPr>
              <w:t>Fraction</w:t>
            </w:r>
            <w:proofErr w:type="spellEnd"/>
            <w:r>
              <w:rPr>
                <w:rFonts w:ascii="Aptos Narrow" w:hAnsi="Aptos Narrow"/>
                <w:color w:val="000000"/>
                <w:sz w:val="22"/>
                <w:szCs w:val="22"/>
              </w:rPr>
              <w:t xml:space="preserve"> permeable areas [-]</w:t>
            </w:r>
          </w:p>
        </w:tc>
        <w:tc>
          <w:tcPr>
            <w:tcW w:w="2802" w:type="dxa"/>
            <w:vAlign w:val="bottom"/>
          </w:tcPr>
          <w:p w14:paraId="7E28BD50" w14:textId="77777777" w:rsidR="00C26981" w:rsidRDefault="00C26981" w:rsidP="00C1269E">
            <w:pPr>
              <w:pStyle w:val="Brdtekst"/>
            </w:pPr>
            <w:r>
              <w:rPr>
                <w:rFonts w:ascii="Aptos Narrow" w:hAnsi="Aptos Narrow"/>
                <w:color w:val="000000"/>
                <w:sz w:val="22"/>
                <w:szCs w:val="22"/>
              </w:rPr>
              <w:t>GIS</w:t>
            </w:r>
          </w:p>
        </w:tc>
      </w:tr>
      <w:tr w:rsidR="00C26981" w14:paraId="594788A5" w14:textId="77777777" w:rsidTr="00C1269E">
        <w:tc>
          <w:tcPr>
            <w:tcW w:w="1519" w:type="dxa"/>
            <w:vAlign w:val="bottom"/>
          </w:tcPr>
          <w:p w14:paraId="4A6CD0D6" w14:textId="77777777" w:rsidR="00C26981" w:rsidRDefault="00C26981" w:rsidP="00C1269E">
            <w:pPr>
              <w:pStyle w:val="Brdtekst"/>
            </w:pPr>
            <w:proofErr w:type="spellStart"/>
            <w:r>
              <w:rPr>
                <w:rFonts w:ascii="Aptos Narrow" w:hAnsi="Aptos Narrow"/>
                <w:color w:val="000000"/>
                <w:sz w:val="22"/>
                <w:szCs w:val="22"/>
              </w:rPr>
              <w:t>IPfrac</w:t>
            </w:r>
            <w:proofErr w:type="spellEnd"/>
          </w:p>
        </w:tc>
        <w:tc>
          <w:tcPr>
            <w:tcW w:w="1094" w:type="dxa"/>
            <w:vAlign w:val="bottom"/>
          </w:tcPr>
          <w:p w14:paraId="4B9479C8" w14:textId="77777777" w:rsidR="00C26981" w:rsidRDefault="00C26981" w:rsidP="00C1269E">
            <w:pPr>
              <w:pStyle w:val="Brdtekst"/>
            </w:pPr>
            <w:r>
              <w:rPr>
                <w:rFonts w:ascii="Aptos Narrow" w:hAnsi="Aptos Narrow"/>
                <w:color w:val="000000"/>
                <w:sz w:val="22"/>
                <w:szCs w:val="22"/>
              </w:rPr>
              <w:t>0.19</w:t>
            </w:r>
          </w:p>
        </w:tc>
        <w:tc>
          <w:tcPr>
            <w:tcW w:w="3647" w:type="dxa"/>
            <w:vAlign w:val="bottom"/>
          </w:tcPr>
          <w:p w14:paraId="1A10D7E8" w14:textId="77777777" w:rsidR="00C26981" w:rsidRDefault="00C26981" w:rsidP="00C1269E">
            <w:pPr>
              <w:pStyle w:val="Brdtekst"/>
            </w:pPr>
            <w:proofErr w:type="spellStart"/>
            <w:r>
              <w:rPr>
                <w:rFonts w:ascii="Aptos Narrow" w:hAnsi="Aptos Narrow"/>
                <w:color w:val="000000"/>
                <w:sz w:val="22"/>
                <w:szCs w:val="22"/>
              </w:rPr>
              <w:t>Fraction</w:t>
            </w:r>
            <w:proofErr w:type="spellEnd"/>
            <w:r>
              <w:rPr>
                <w:rFonts w:ascii="Aptos Narrow" w:hAnsi="Aptos Narrow"/>
                <w:color w:val="000000"/>
                <w:sz w:val="22"/>
                <w:szCs w:val="22"/>
              </w:rPr>
              <w:t xml:space="preserve"> impermeable areas [-]</w:t>
            </w:r>
          </w:p>
        </w:tc>
        <w:tc>
          <w:tcPr>
            <w:tcW w:w="2802" w:type="dxa"/>
            <w:vAlign w:val="bottom"/>
          </w:tcPr>
          <w:p w14:paraId="1337A87D" w14:textId="77777777" w:rsidR="00C26981" w:rsidRDefault="00C26981" w:rsidP="00C1269E">
            <w:pPr>
              <w:pStyle w:val="Brdtekst"/>
            </w:pPr>
            <w:r>
              <w:rPr>
                <w:rFonts w:ascii="Aptos Narrow" w:hAnsi="Aptos Narrow"/>
                <w:color w:val="000000"/>
                <w:sz w:val="22"/>
                <w:szCs w:val="22"/>
              </w:rPr>
              <w:t>GIS</w:t>
            </w:r>
          </w:p>
        </w:tc>
      </w:tr>
      <w:tr w:rsidR="00C26981" w14:paraId="77CC89DA" w14:textId="77777777" w:rsidTr="00C1269E">
        <w:tc>
          <w:tcPr>
            <w:tcW w:w="1519" w:type="dxa"/>
            <w:vAlign w:val="bottom"/>
          </w:tcPr>
          <w:p w14:paraId="2851F57D" w14:textId="77777777" w:rsidR="00C26981" w:rsidRDefault="00C26981" w:rsidP="00C1269E">
            <w:pPr>
              <w:pStyle w:val="Brdtekst"/>
            </w:pPr>
            <w:proofErr w:type="spellStart"/>
            <w:r>
              <w:rPr>
                <w:rFonts w:ascii="Aptos Narrow" w:hAnsi="Aptos Narrow"/>
                <w:color w:val="000000"/>
                <w:sz w:val="22"/>
                <w:szCs w:val="22"/>
              </w:rPr>
              <w:t>Bogfrac</w:t>
            </w:r>
            <w:proofErr w:type="spellEnd"/>
          </w:p>
        </w:tc>
        <w:tc>
          <w:tcPr>
            <w:tcW w:w="1094" w:type="dxa"/>
            <w:vAlign w:val="bottom"/>
          </w:tcPr>
          <w:p w14:paraId="6B438430"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18332618" w14:textId="77777777" w:rsidR="00C26981" w:rsidRDefault="00C26981" w:rsidP="00C1269E">
            <w:pPr>
              <w:pStyle w:val="Brdtekst"/>
            </w:pPr>
            <w:proofErr w:type="spellStart"/>
            <w:r>
              <w:rPr>
                <w:rFonts w:ascii="Aptos Narrow" w:hAnsi="Aptos Narrow"/>
                <w:color w:val="000000"/>
                <w:sz w:val="22"/>
                <w:szCs w:val="22"/>
              </w:rPr>
              <w:t>Fraction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wetlands</w:t>
            </w:r>
            <w:proofErr w:type="spellEnd"/>
            <w:r>
              <w:rPr>
                <w:rFonts w:ascii="Aptos Narrow" w:hAnsi="Aptos Narrow"/>
                <w:color w:val="000000"/>
                <w:sz w:val="22"/>
                <w:szCs w:val="22"/>
              </w:rPr>
              <w:t xml:space="preserve"> [-]</w:t>
            </w:r>
          </w:p>
        </w:tc>
        <w:tc>
          <w:tcPr>
            <w:tcW w:w="2802" w:type="dxa"/>
            <w:vAlign w:val="bottom"/>
          </w:tcPr>
          <w:p w14:paraId="7D49158C" w14:textId="77777777" w:rsidR="00C26981" w:rsidRDefault="00C26981" w:rsidP="00C1269E">
            <w:pPr>
              <w:pStyle w:val="Brdtekst"/>
            </w:pPr>
            <w:r>
              <w:rPr>
                <w:rFonts w:ascii="Aptos Narrow" w:hAnsi="Aptos Narrow"/>
                <w:color w:val="000000"/>
                <w:sz w:val="22"/>
                <w:szCs w:val="22"/>
              </w:rPr>
              <w:t>GIS</w:t>
            </w:r>
          </w:p>
        </w:tc>
      </w:tr>
      <w:tr w:rsidR="00C26981" w14:paraId="63C567A5" w14:textId="77777777" w:rsidTr="00C1269E">
        <w:tc>
          <w:tcPr>
            <w:tcW w:w="1519" w:type="dxa"/>
            <w:vAlign w:val="bottom"/>
          </w:tcPr>
          <w:p w14:paraId="7CD162E8" w14:textId="77777777" w:rsidR="00C26981" w:rsidRDefault="00C26981" w:rsidP="00C1269E">
            <w:pPr>
              <w:pStyle w:val="Brdtekst"/>
            </w:pPr>
            <w:proofErr w:type="spellStart"/>
            <w:r>
              <w:rPr>
                <w:rFonts w:ascii="Aptos Narrow" w:hAnsi="Aptos Narrow"/>
                <w:color w:val="000000"/>
                <w:sz w:val="22"/>
                <w:szCs w:val="22"/>
              </w:rPr>
              <w:t>Elakefrac</w:t>
            </w:r>
            <w:proofErr w:type="spellEnd"/>
          </w:p>
        </w:tc>
        <w:tc>
          <w:tcPr>
            <w:tcW w:w="1094" w:type="dxa"/>
            <w:vAlign w:val="bottom"/>
          </w:tcPr>
          <w:p w14:paraId="07CC6215"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46DB8696" w14:textId="77777777" w:rsidR="00C26981" w:rsidRDefault="00C26981" w:rsidP="00C1269E">
            <w:pPr>
              <w:pStyle w:val="Brdtekst"/>
            </w:pPr>
            <w:proofErr w:type="spellStart"/>
            <w:r>
              <w:rPr>
                <w:rFonts w:ascii="Aptos Narrow" w:hAnsi="Aptos Narrow"/>
                <w:color w:val="000000"/>
                <w:sz w:val="22"/>
                <w:szCs w:val="22"/>
              </w:rPr>
              <w:t>Fraction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effective</w:t>
            </w:r>
            <w:proofErr w:type="spellEnd"/>
            <w:r>
              <w:rPr>
                <w:rFonts w:ascii="Aptos Narrow" w:hAnsi="Aptos Narrow"/>
                <w:color w:val="000000"/>
                <w:sz w:val="22"/>
                <w:szCs w:val="22"/>
              </w:rPr>
              <w:t xml:space="preserve"> lake [-]</w:t>
            </w:r>
          </w:p>
        </w:tc>
        <w:tc>
          <w:tcPr>
            <w:tcW w:w="2802" w:type="dxa"/>
            <w:vAlign w:val="bottom"/>
          </w:tcPr>
          <w:p w14:paraId="6EC702DA" w14:textId="77777777" w:rsidR="00C26981" w:rsidRDefault="00C26981" w:rsidP="00C1269E">
            <w:pPr>
              <w:pStyle w:val="Brdtekst"/>
            </w:pPr>
            <w:r>
              <w:rPr>
                <w:rFonts w:ascii="Aptos Narrow" w:hAnsi="Aptos Narrow"/>
                <w:color w:val="000000"/>
                <w:sz w:val="22"/>
                <w:szCs w:val="22"/>
              </w:rPr>
              <w:t>GIS</w:t>
            </w:r>
          </w:p>
        </w:tc>
      </w:tr>
      <w:tr w:rsidR="00C26981" w14:paraId="05854ADF" w14:textId="77777777" w:rsidTr="00C1269E">
        <w:tc>
          <w:tcPr>
            <w:tcW w:w="1519" w:type="dxa"/>
            <w:vAlign w:val="bottom"/>
          </w:tcPr>
          <w:p w14:paraId="272607EC" w14:textId="77777777" w:rsidR="00C26981" w:rsidRDefault="00C26981" w:rsidP="00C1269E">
            <w:pPr>
              <w:pStyle w:val="Brdtekst"/>
            </w:pPr>
            <w:proofErr w:type="spellStart"/>
            <w:r>
              <w:rPr>
                <w:rFonts w:ascii="Aptos Narrow" w:hAnsi="Aptos Narrow"/>
                <w:color w:val="000000"/>
                <w:sz w:val="22"/>
                <w:szCs w:val="22"/>
              </w:rPr>
              <w:t>Glacfrac</w:t>
            </w:r>
            <w:proofErr w:type="spellEnd"/>
          </w:p>
        </w:tc>
        <w:tc>
          <w:tcPr>
            <w:tcW w:w="1094" w:type="dxa"/>
            <w:vAlign w:val="bottom"/>
          </w:tcPr>
          <w:p w14:paraId="790AC08C"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2C89B691" w14:textId="77777777" w:rsidR="00C26981" w:rsidRDefault="00C26981" w:rsidP="00C1269E">
            <w:pPr>
              <w:pStyle w:val="Brdtekst"/>
            </w:pPr>
            <w:proofErr w:type="spellStart"/>
            <w:r>
              <w:rPr>
                <w:rFonts w:ascii="Aptos Narrow" w:hAnsi="Aptos Narrow"/>
                <w:color w:val="000000"/>
                <w:sz w:val="22"/>
                <w:szCs w:val="22"/>
              </w:rPr>
              <w:t>Fraction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glacier</w:t>
            </w:r>
            <w:proofErr w:type="spellEnd"/>
            <w:r>
              <w:rPr>
                <w:rFonts w:ascii="Aptos Narrow" w:hAnsi="Aptos Narrow"/>
                <w:color w:val="000000"/>
                <w:sz w:val="22"/>
                <w:szCs w:val="22"/>
              </w:rPr>
              <w:t xml:space="preserve"> [-]</w:t>
            </w:r>
          </w:p>
        </w:tc>
        <w:tc>
          <w:tcPr>
            <w:tcW w:w="2802" w:type="dxa"/>
            <w:vAlign w:val="bottom"/>
          </w:tcPr>
          <w:p w14:paraId="3A2DAE52" w14:textId="77777777" w:rsidR="00C26981" w:rsidRDefault="00C26981" w:rsidP="00C1269E">
            <w:pPr>
              <w:pStyle w:val="Brdtekst"/>
            </w:pPr>
            <w:r>
              <w:rPr>
                <w:rFonts w:ascii="Aptos Narrow" w:hAnsi="Aptos Narrow"/>
                <w:color w:val="000000"/>
                <w:sz w:val="22"/>
                <w:szCs w:val="22"/>
              </w:rPr>
              <w:t>GIS</w:t>
            </w:r>
          </w:p>
        </w:tc>
      </w:tr>
      <w:tr w:rsidR="00C26981" w:rsidRPr="00422B62" w14:paraId="7D5EAE7C" w14:textId="77777777" w:rsidTr="00C1269E">
        <w:tc>
          <w:tcPr>
            <w:tcW w:w="1519" w:type="dxa"/>
            <w:vAlign w:val="bottom"/>
          </w:tcPr>
          <w:p w14:paraId="659600A3" w14:textId="77777777" w:rsidR="00C26981" w:rsidRDefault="00C26981" w:rsidP="00C1269E">
            <w:pPr>
              <w:pStyle w:val="Brdtekst"/>
            </w:pPr>
            <w:proofErr w:type="spellStart"/>
            <w:r>
              <w:rPr>
                <w:rFonts w:ascii="Aptos Narrow" w:hAnsi="Aptos Narrow"/>
                <w:color w:val="000000"/>
                <w:sz w:val="22"/>
                <w:szCs w:val="22"/>
              </w:rPr>
              <w:t>maxP</w:t>
            </w:r>
            <w:proofErr w:type="spellEnd"/>
          </w:p>
        </w:tc>
        <w:tc>
          <w:tcPr>
            <w:tcW w:w="1094" w:type="dxa"/>
            <w:vAlign w:val="bottom"/>
          </w:tcPr>
          <w:p w14:paraId="46A34CD3" w14:textId="77777777" w:rsidR="00C26981" w:rsidRDefault="00C26981" w:rsidP="00C1269E">
            <w:pPr>
              <w:pStyle w:val="Brdtekst"/>
            </w:pPr>
            <w:r>
              <w:rPr>
                <w:rFonts w:ascii="Aptos Narrow" w:hAnsi="Aptos Narrow"/>
                <w:color w:val="000000"/>
                <w:sz w:val="22"/>
                <w:szCs w:val="22"/>
              </w:rPr>
              <w:t>149</w:t>
            </w:r>
          </w:p>
        </w:tc>
        <w:tc>
          <w:tcPr>
            <w:tcW w:w="3647" w:type="dxa"/>
            <w:vAlign w:val="bottom"/>
          </w:tcPr>
          <w:p w14:paraId="01C70BCE"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Max distance </w:t>
            </w:r>
            <w:proofErr w:type="spellStart"/>
            <w:r w:rsidRPr="00422B62">
              <w:rPr>
                <w:rFonts w:ascii="Aptos Narrow" w:hAnsi="Aptos Narrow"/>
                <w:color w:val="000000"/>
                <w:sz w:val="22"/>
                <w:szCs w:val="22"/>
                <w:lang w:val="en-GB"/>
              </w:rPr>
              <w:t>permable</w:t>
            </w:r>
            <w:proofErr w:type="spellEnd"/>
            <w:r w:rsidRPr="00422B62">
              <w:rPr>
                <w:rFonts w:ascii="Aptos Narrow" w:hAnsi="Aptos Narrow"/>
                <w:color w:val="000000"/>
                <w:sz w:val="22"/>
                <w:szCs w:val="22"/>
                <w:lang w:val="en-GB"/>
              </w:rPr>
              <w:t xml:space="preserve"> areas [m]</w:t>
            </w:r>
          </w:p>
        </w:tc>
        <w:tc>
          <w:tcPr>
            <w:tcW w:w="2802" w:type="dxa"/>
            <w:vAlign w:val="bottom"/>
          </w:tcPr>
          <w:p w14:paraId="4C1C8672"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4EABF925" w14:textId="77777777" w:rsidTr="00C1269E">
        <w:tc>
          <w:tcPr>
            <w:tcW w:w="1519" w:type="dxa"/>
            <w:vAlign w:val="bottom"/>
          </w:tcPr>
          <w:p w14:paraId="3458D18B" w14:textId="77777777" w:rsidR="00C26981" w:rsidRDefault="00C26981" w:rsidP="00C1269E">
            <w:pPr>
              <w:pStyle w:val="Brdtekst"/>
            </w:pPr>
            <w:proofErr w:type="spellStart"/>
            <w:r>
              <w:rPr>
                <w:rFonts w:ascii="Aptos Narrow" w:hAnsi="Aptos Narrow"/>
                <w:color w:val="000000"/>
                <w:sz w:val="22"/>
                <w:szCs w:val="22"/>
              </w:rPr>
              <w:t>maxIP</w:t>
            </w:r>
            <w:proofErr w:type="spellEnd"/>
          </w:p>
        </w:tc>
        <w:tc>
          <w:tcPr>
            <w:tcW w:w="1094" w:type="dxa"/>
            <w:vAlign w:val="bottom"/>
          </w:tcPr>
          <w:p w14:paraId="4E6B9D22" w14:textId="77777777" w:rsidR="00C26981" w:rsidRDefault="00C26981" w:rsidP="00C1269E">
            <w:pPr>
              <w:pStyle w:val="Brdtekst"/>
            </w:pPr>
            <w:r>
              <w:rPr>
                <w:rFonts w:ascii="Aptos Narrow" w:hAnsi="Aptos Narrow"/>
                <w:color w:val="000000"/>
                <w:sz w:val="22"/>
                <w:szCs w:val="22"/>
              </w:rPr>
              <w:t>98</w:t>
            </w:r>
          </w:p>
        </w:tc>
        <w:tc>
          <w:tcPr>
            <w:tcW w:w="3647" w:type="dxa"/>
            <w:vAlign w:val="bottom"/>
          </w:tcPr>
          <w:p w14:paraId="117800D0"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Max distance </w:t>
            </w:r>
            <w:proofErr w:type="spellStart"/>
            <w:r w:rsidRPr="00422B62">
              <w:rPr>
                <w:rFonts w:ascii="Aptos Narrow" w:hAnsi="Aptos Narrow"/>
                <w:color w:val="000000"/>
                <w:sz w:val="22"/>
                <w:szCs w:val="22"/>
                <w:lang w:val="en-GB"/>
              </w:rPr>
              <w:t>impermable</w:t>
            </w:r>
            <w:proofErr w:type="spellEnd"/>
            <w:r w:rsidRPr="00422B62">
              <w:rPr>
                <w:rFonts w:ascii="Aptos Narrow" w:hAnsi="Aptos Narrow"/>
                <w:color w:val="000000"/>
                <w:sz w:val="22"/>
                <w:szCs w:val="22"/>
                <w:lang w:val="en-GB"/>
              </w:rPr>
              <w:t xml:space="preserve"> areas [m]</w:t>
            </w:r>
          </w:p>
        </w:tc>
        <w:tc>
          <w:tcPr>
            <w:tcW w:w="2802" w:type="dxa"/>
            <w:vAlign w:val="bottom"/>
          </w:tcPr>
          <w:p w14:paraId="43C3EEC6"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14:paraId="3E6390A9" w14:textId="77777777" w:rsidTr="00C1269E">
        <w:tc>
          <w:tcPr>
            <w:tcW w:w="1519" w:type="dxa"/>
            <w:vAlign w:val="bottom"/>
          </w:tcPr>
          <w:p w14:paraId="3681EAC4" w14:textId="77777777" w:rsidR="00C26981" w:rsidRDefault="00C26981" w:rsidP="00C1269E">
            <w:pPr>
              <w:pStyle w:val="Brdtekst"/>
            </w:pPr>
            <w:proofErr w:type="spellStart"/>
            <w:r>
              <w:rPr>
                <w:rFonts w:ascii="Aptos Narrow" w:hAnsi="Aptos Narrow"/>
                <w:color w:val="000000"/>
                <w:sz w:val="22"/>
                <w:szCs w:val="22"/>
              </w:rPr>
              <w:t>maxBog</w:t>
            </w:r>
            <w:proofErr w:type="spellEnd"/>
          </w:p>
        </w:tc>
        <w:tc>
          <w:tcPr>
            <w:tcW w:w="1094" w:type="dxa"/>
            <w:vAlign w:val="bottom"/>
          </w:tcPr>
          <w:p w14:paraId="31183161"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082B175B" w14:textId="77777777" w:rsidR="00C26981" w:rsidRDefault="00C26981" w:rsidP="00C1269E">
            <w:pPr>
              <w:pStyle w:val="Brdtekst"/>
            </w:pPr>
            <w:r>
              <w:rPr>
                <w:rFonts w:ascii="Aptos Narrow" w:hAnsi="Aptos Narrow"/>
                <w:color w:val="000000"/>
                <w:sz w:val="22"/>
                <w:szCs w:val="22"/>
              </w:rPr>
              <w:t xml:space="preserve">Max </w:t>
            </w:r>
            <w:proofErr w:type="spellStart"/>
            <w:r>
              <w:rPr>
                <w:rFonts w:ascii="Aptos Narrow" w:hAnsi="Aptos Narrow"/>
                <w:color w:val="000000"/>
                <w:sz w:val="22"/>
                <w:szCs w:val="22"/>
              </w:rPr>
              <w:t>distance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wetlands</w:t>
            </w:r>
            <w:proofErr w:type="spellEnd"/>
            <w:r>
              <w:rPr>
                <w:rFonts w:ascii="Aptos Narrow" w:hAnsi="Aptos Narrow"/>
                <w:color w:val="000000"/>
                <w:sz w:val="22"/>
                <w:szCs w:val="22"/>
              </w:rPr>
              <w:t xml:space="preserve"> [m]</w:t>
            </w:r>
          </w:p>
        </w:tc>
        <w:tc>
          <w:tcPr>
            <w:tcW w:w="2802" w:type="dxa"/>
            <w:vAlign w:val="bottom"/>
          </w:tcPr>
          <w:p w14:paraId="782BAB9D" w14:textId="77777777" w:rsidR="00C26981" w:rsidRDefault="00C26981" w:rsidP="00C1269E">
            <w:pPr>
              <w:pStyle w:val="Brdtekst"/>
            </w:pPr>
            <w:r>
              <w:rPr>
                <w:rFonts w:ascii="Aptos Narrow" w:hAnsi="Aptos Narrow"/>
                <w:color w:val="000000"/>
                <w:sz w:val="22"/>
                <w:szCs w:val="22"/>
              </w:rPr>
              <w:t>GIS</w:t>
            </w:r>
          </w:p>
        </w:tc>
      </w:tr>
      <w:tr w:rsidR="00C26981" w14:paraId="5BBD39CB" w14:textId="77777777" w:rsidTr="00C1269E">
        <w:tc>
          <w:tcPr>
            <w:tcW w:w="1519" w:type="dxa"/>
            <w:vAlign w:val="bottom"/>
          </w:tcPr>
          <w:p w14:paraId="0CB16928" w14:textId="77777777" w:rsidR="00C26981" w:rsidRDefault="00C26981" w:rsidP="00C1269E">
            <w:pPr>
              <w:pStyle w:val="Brdtekst"/>
            </w:pPr>
            <w:proofErr w:type="spellStart"/>
            <w:r>
              <w:rPr>
                <w:rFonts w:ascii="Aptos Narrow" w:hAnsi="Aptos Narrow"/>
                <w:color w:val="000000"/>
                <w:sz w:val="22"/>
                <w:szCs w:val="22"/>
              </w:rPr>
              <w:t>maxGl</w:t>
            </w:r>
            <w:proofErr w:type="spellEnd"/>
          </w:p>
        </w:tc>
        <w:tc>
          <w:tcPr>
            <w:tcW w:w="1094" w:type="dxa"/>
            <w:vAlign w:val="bottom"/>
          </w:tcPr>
          <w:p w14:paraId="0D1BDB22"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00B2524A" w14:textId="77777777" w:rsidR="00C26981" w:rsidRDefault="00C26981" w:rsidP="00C1269E">
            <w:pPr>
              <w:pStyle w:val="Brdtekst"/>
            </w:pPr>
            <w:r>
              <w:rPr>
                <w:rFonts w:ascii="Aptos Narrow" w:hAnsi="Aptos Narrow"/>
                <w:color w:val="000000"/>
                <w:sz w:val="22"/>
                <w:szCs w:val="22"/>
              </w:rPr>
              <w:t xml:space="preserve">Max </w:t>
            </w:r>
            <w:proofErr w:type="spellStart"/>
            <w:r>
              <w:rPr>
                <w:rFonts w:ascii="Aptos Narrow" w:hAnsi="Aptos Narrow"/>
                <w:color w:val="000000"/>
                <w:sz w:val="22"/>
                <w:szCs w:val="22"/>
              </w:rPr>
              <w:t>distance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glaciers</w:t>
            </w:r>
            <w:proofErr w:type="spellEnd"/>
            <w:r>
              <w:rPr>
                <w:rFonts w:ascii="Aptos Narrow" w:hAnsi="Aptos Narrow"/>
                <w:color w:val="000000"/>
                <w:sz w:val="22"/>
                <w:szCs w:val="22"/>
              </w:rPr>
              <w:t xml:space="preserve"> [m]</w:t>
            </w:r>
          </w:p>
        </w:tc>
        <w:tc>
          <w:tcPr>
            <w:tcW w:w="2802" w:type="dxa"/>
            <w:vAlign w:val="bottom"/>
          </w:tcPr>
          <w:p w14:paraId="540B976E" w14:textId="77777777" w:rsidR="00C26981" w:rsidRDefault="00C26981" w:rsidP="00C1269E">
            <w:pPr>
              <w:pStyle w:val="Brdtekst"/>
            </w:pPr>
            <w:r>
              <w:rPr>
                <w:rFonts w:ascii="Aptos Narrow" w:hAnsi="Aptos Narrow"/>
                <w:color w:val="000000"/>
                <w:sz w:val="22"/>
                <w:szCs w:val="22"/>
              </w:rPr>
              <w:t>GIS</w:t>
            </w:r>
          </w:p>
        </w:tc>
      </w:tr>
      <w:tr w:rsidR="00C26981" w:rsidRPr="00422B62" w14:paraId="59BEC305" w14:textId="77777777" w:rsidTr="00C1269E">
        <w:tc>
          <w:tcPr>
            <w:tcW w:w="1519" w:type="dxa"/>
            <w:vAlign w:val="bottom"/>
          </w:tcPr>
          <w:p w14:paraId="055EF618" w14:textId="77777777" w:rsidR="00C26981" w:rsidRDefault="00C26981" w:rsidP="00C1269E">
            <w:pPr>
              <w:pStyle w:val="Brdtekst"/>
            </w:pPr>
            <w:proofErr w:type="spellStart"/>
            <w:r>
              <w:rPr>
                <w:rFonts w:ascii="Aptos Narrow" w:hAnsi="Aptos Narrow"/>
                <w:color w:val="000000"/>
                <w:sz w:val="22"/>
                <w:szCs w:val="22"/>
              </w:rPr>
              <w:t>maxRN</w:t>
            </w:r>
            <w:proofErr w:type="spellEnd"/>
          </w:p>
        </w:tc>
        <w:tc>
          <w:tcPr>
            <w:tcW w:w="1094" w:type="dxa"/>
            <w:vAlign w:val="bottom"/>
          </w:tcPr>
          <w:p w14:paraId="2713A5ED" w14:textId="77777777" w:rsidR="00C26981" w:rsidRDefault="00C26981" w:rsidP="00C1269E">
            <w:pPr>
              <w:pStyle w:val="Brdtekst"/>
            </w:pPr>
            <w:r>
              <w:rPr>
                <w:rFonts w:ascii="Aptos Narrow" w:hAnsi="Aptos Narrow"/>
                <w:color w:val="000000"/>
                <w:sz w:val="22"/>
                <w:szCs w:val="22"/>
              </w:rPr>
              <w:t>929</w:t>
            </w:r>
          </w:p>
        </w:tc>
        <w:tc>
          <w:tcPr>
            <w:tcW w:w="3647" w:type="dxa"/>
            <w:vAlign w:val="bottom"/>
          </w:tcPr>
          <w:p w14:paraId="37D13935"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Max distance in </w:t>
            </w:r>
            <w:proofErr w:type="spellStart"/>
            <w:r w:rsidRPr="00422B62">
              <w:rPr>
                <w:rFonts w:ascii="Aptos Narrow" w:hAnsi="Aptos Narrow"/>
                <w:color w:val="000000"/>
                <w:sz w:val="22"/>
                <w:szCs w:val="22"/>
                <w:lang w:val="en-GB"/>
              </w:rPr>
              <w:t>rivernetwork</w:t>
            </w:r>
            <w:proofErr w:type="spellEnd"/>
            <w:r w:rsidRPr="00422B62">
              <w:rPr>
                <w:rFonts w:ascii="Aptos Narrow" w:hAnsi="Aptos Narrow"/>
                <w:color w:val="000000"/>
                <w:sz w:val="22"/>
                <w:szCs w:val="22"/>
                <w:lang w:val="en-GB"/>
              </w:rPr>
              <w:t xml:space="preserve"> [m]</w:t>
            </w:r>
          </w:p>
        </w:tc>
        <w:tc>
          <w:tcPr>
            <w:tcW w:w="2802" w:type="dxa"/>
            <w:vAlign w:val="bottom"/>
          </w:tcPr>
          <w:p w14:paraId="708C845C"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6C56AAC3" w14:textId="77777777" w:rsidTr="00C1269E">
        <w:tc>
          <w:tcPr>
            <w:tcW w:w="1519" w:type="dxa"/>
            <w:vAlign w:val="bottom"/>
          </w:tcPr>
          <w:p w14:paraId="064C6B90" w14:textId="77777777" w:rsidR="00C26981" w:rsidRDefault="00C26981" w:rsidP="00C1269E">
            <w:pPr>
              <w:pStyle w:val="Brdtekst"/>
            </w:pPr>
            <w:proofErr w:type="spellStart"/>
            <w:r>
              <w:rPr>
                <w:rFonts w:ascii="Aptos Narrow" w:hAnsi="Aptos Narrow"/>
                <w:color w:val="000000"/>
                <w:sz w:val="22"/>
                <w:szCs w:val="22"/>
              </w:rPr>
              <w:t>midP</w:t>
            </w:r>
            <w:proofErr w:type="spellEnd"/>
          </w:p>
        </w:tc>
        <w:tc>
          <w:tcPr>
            <w:tcW w:w="1094" w:type="dxa"/>
            <w:vAlign w:val="bottom"/>
          </w:tcPr>
          <w:p w14:paraId="3CC7377F" w14:textId="77777777" w:rsidR="00C26981" w:rsidRDefault="00C26981" w:rsidP="00C1269E">
            <w:pPr>
              <w:pStyle w:val="Brdtekst"/>
            </w:pPr>
            <w:r>
              <w:rPr>
                <w:rFonts w:ascii="Aptos Narrow" w:hAnsi="Aptos Narrow"/>
                <w:color w:val="000000"/>
                <w:sz w:val="22"/>
                <w:szCs w:val="22"/>
              </w:rPr>
              <w:t>39.33</w:t>
            </w:r>
          </w:p>
        </w:tc>
        <w:tc>
          <w:tcPr>
            <w:tcW w:w="3647" w:type="dxa"/>
            <w:vAlign w:val="bottom"/>
          </w:tcPr>
          <w:p w14:paraId="41A8E837"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Mean distance </w:t>
            </w:r>
            <w:proofErr w:type="spellStart"/>
            <w:r w:rsidRPr="00422B62">
              <w:rPr>
                <w:rFonts w:ascii="Aptos Narrow" w:hAnsi="Aptos Narrow"/>
                <w:color w:val="000000"/>
                <w:sz w:val="22"/>
                <w:szCs w:val="22"/>
                <w:lang w:val="en-GB"/>
              </w:rPr>
              <w:t>permable</w:t>
            </w:r>
            <w:proofErr w:type="spellEnd"/>
            <w:r w:rsidRPr="00422B62">
              <w:rPr>
                <w:rFonts w:ascii="Aptos Narrow" w:hAnsi="Aptos Narrow"/>
                <w:color w:val="000000"/>
                <w:sz w:val="22"/>
                <w:szCs w:val="22"/>
                <w:lang w:val="en-GB"/>
              </w:rPr>
              <w:t xml:space="preserve"> areas [m]</w:t>
            </w:r>
          </w:p>
        </w:tc>
        <w:tc>
          <w:tcPr>
            <w:tcW w:w="2802" w:type="dxa"/>
            <w:vAlign w:val="bottom"/>
          </w:tcPr>
          <w:p w14:paraId="07E16119"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61C366C8" w14:textId="77777777" w:rsidTr="00C1269E">
        <w:tc>
          <w:tcPr>
            <w:tcW w:w="1519" w:type="dxa"/>
            <w:vAlign w:val="bottom"/>
          </w:tcPr>
          <w:p w14:paraId="53E1DAE6" w14:textId="77777777" w:rsidR="00C26981" w:rsidRDefault="00C26981" w:rsidP="00C1269E">
            <w:pPr>
              <w:pStyle w:val="Brdtekst"/>
            </w:pPr>
            <w:proofErr w:type="spellStart"/>
            <w:r>
              <w:rPr>
                <w:rFonts w:ascii="Aptos Narrow" w:hAnsi="Aptos Narrow"/>
                <w:color w:val="000000"/>
                <w:sz w:val="22"/>
                <w:szCs w:val="22"/>
              </w:rPr>
              <w:t>midIP</w:t>
            </w:r>
            <w:proofErr w:type="spellEnd"/>
          </w:p>
        </w:tc>
        <w:tc>
          <w:tcPr>
            <w:tcW w:w="1094" w:type="dxa"/>
            <w:vAlign w:val="bottom"/>
          </w:tcPr>
          <w:p w14:paraId="1A977E4D" w14:textId="77777777" w:rsidR="00C26981" w:rsidRDefault="00C26981" w:rsidP="00C1269E">
            <w:pPr>
              <w:pStyle w:val="Brdtekst"/>
            </w:pPr>
            <w:r>
              <w:rPr>
                <w:rFonts w:ascii="Aptos Narrow" w:hAnsi="Aptos Narrow"/>
                <w:color w:val="000000"/>
                <w:sz w:val="22"/>
                <w:szCs w:val="22"/>
              </w:rPr>
              <w:t>27.9</w:t>
            </w:r>
          </w:p>
        </w:tc>
        <w:tc>
          <w:tcPr>
            <w:tcW w:w="3647" w:type="dxa"/>
            <w:vAlign w:val="bottom"/>
          </w:tcPr>
          <w:p w14:paraId="40D51428"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Mean distance </w:t>
            </w:r>
            <w:proofErr w:type="spellStart"/>
            <w:r w:rsidRPr="00422B62">
              <w:rPr>
                <w:rFonts w:ascii="Aptos Narrow" w:hAnsi="Aptos Narrow"/>
                <w:color w:val="000000"/>
                <w:sz w:val="22"/>
                <w:szCs w:val="22"/>
                <w:lang w:val="en-GB"/>
              </w:rPr>
              <w:t>impermable</w:t>
            </w:r>
            <w:proofErr w:type="spellEnd"/>
            <w:r w:rsidRPr="00422B62">
              <w:rPr>
                <w:rFonts w:ascii="Aptos Narrow" w:hAnsi="Aptos Narrow"/>
                <w:color w:val="000000"/>
                <w:sz w:val="22"/>
                <w:szCs w:val="22"/>
                <w:lang w:val="en-GB"/>
              </w:rPr>
              <w:t xml:space="preserve"> areas [m]</w:t>
            </w:r>
          </w:p>
        </w:tc>
        <w:tc>
          <w:tcPr>
            <w:tcW w:w="2802" w:type="dxa"/>
            <w:vAlign w:val="bottom"/>
          </w:tcPr>
          <w:p w14:paraId="4973279C"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14:paraId="6EA474A2" w14:textId="77777777" w:rsidTr="00C1269E">
        <w:tc>
          <w:tcPr>
            <w:tcW w:w="1519" w:type="dxa"/>
            <w:vAlign w:val="bottom"/>
          </w:tcPr>
          <w:p w14:paraId="204B0211" w14:textId="77777777" w:rsidR="00C26981" w:rsidRDefault="00C26981" w:rsidP="00C1269E">
            <w:pPr>
              <w:pStyle w:val="Brdtekst"/>
            </w:pPr>
            <w:proofErr w:type="spellStart"/>
            <w:r>
              <w:rPr>
                <w:rFonts w:ascii="Aptos Narrow" w:hAnsi="Aptos Narrow"/>
                <w:color w:val="000000"/>
                <w:sz w:val="22"/>
                <w:szCs w:val="22"/>
              </w:rPr>
              <w:t>midBog</w:t>
            </w:r>
            <w:proofErr w:type="spellEnd"/>
          </w:p>
        </w:tc>
        <w:tc>
          <w:tcPr>
            <w:tcW w:w="1094" w:type="dxa"/>
            <w:vAlign w:val="bottom"/>
          </w:tcPr>
          <w:p w14:paraId="789AFFDE" w14:textId="77777777" w:rsidR="00C26981" w:rsidRDefault="00C26981" w:rsidP="00C1269E">
            <w:pPr>
              <w:pStyle w:val="Brdtekst"/>
            </w:pPr>
            <w:r>
              <w:rPr>
                <w:rFonts w:ascii="Aptos Narrow" w:hAnsi="Aptos Narrow"/>
                <w:color w:val="000000"/>
                <w:sz w:val="22"/>
                <w:szCs w:val="22"/>
              </w:rPr>
              <w:t>20</w:t>
            </w:r>
          </w:p>
        </w:tc>
        <w:tc>
          <w:tcPr>
            <w:tcW w:w="3647" w:type="dxa"/>
            <w:vAlign w:val="bottom"/>
          </w:tcPr>
          <w:p w14:paraId="6D56E29A" w14:textId="77777777" w:rsidR="00C26981" w:rsidRDefault="00C26981" w:rsidP="00C1269E">
            <w:pPr>
              <w:pStyle w:val="Brdtekst"/>
            </w:pPr>
            <w:proofErr w:type="spellStart"/>
            <w:r>
              <w:rPr>
                <w:rFonts w:ascii="Aptos Narrow" w:hAnsi="Aptos Narrow"/>
                <w:color w:val="000000"/>
                <w:sz w:val="22"/>
                <w:szCs w:val="22"/>
              </w:rPr>
              <w:t>Mean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distance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wetlands</w:t>
            </w:r>
            <w:proofErr w:type="spellEnd"/>
            <w:r>
              <w:rPr>
                <w:rFonts w:ascii="Aptos Narrow" w:hAnsi="Aptos Narrow"/>
                <w:color w:val="000000"/>
                <w:sz w:val="22"/>
                <w:szCs w:val="22"/>
              </w:rPr>
              <w:t xml:space="preserve"> [m]</w:t>
            </w:r>
          </w:p>
        </w:tc>
        <w:tc>
          <w:tcPr>
            <w:tcW w:w="2802" w:type="dxa"/>
            <w:vAlign w:val="bottom"/>
          </w:tcPr>
          <w:p w14:paraId="394030FF" w14:textId="77777777" w:rsidR="00C26981" w:rsidRDefault="00C26981" w:rsidP="00C1269E">
            <w:pPr>
              <w:pStyle w:val="Brdtekst"/>
            </w:pPr>
            <w:r>
              <w:rPr>
                <w:rFonts w:ascii="Aptos Narrow" w:hAnsi="Aptos Narrow"/>
                <w:color w:val="000000"/>
                <w:sz w:val="22"/>
                <w:szCs w:val="22"/>
              </w:rPr>
              <w:t>GIS</w:t>
            </w:r>
          </w:p>
        </w:tc>
      </w:tr>
      <w:tr w:rsidR="00C26981" w14:paraId="37CF32BC" w14:textId="77777777" w:rsidTr="00C1269E">
        <w:tc>
          <w:tcPr>
            <w:tcW w:w="1519" w:type="dxa"/>
            <w:vAlign w:val="bottom"/>
          </w:tcPr>
          <w:p w14:paraId="361B6E6D" w14:textId="77777777" w:rsidR="00C26981" w:rsidRDefault="00C26981" w:rsidP="00C1269E">
            <w:pPr>
              <w:pStyle w:val="Brdtekst"/>
            </w:pPr>
            <w:proofErr w:type="spellStart"/>
            <w:r>
              <w:rPr>
                <w:rFonts w:ascii="Aptos Narrow" w:hAnsi="Aptos Narrow"/>
                <w:color w:val="000000"/>
                <w:sz w:val="22"/>
                <w:szCs w:val="22"/>
              </w:rPr>
              <w:t>midGl</w:t>
            </w:r>
            <w:proofErr w:type="spellEnd"/>
          </w:p>
        </w:tc>
        <w:tc>
          <w:tcPr>
            <w:tcW w:w="1094" w:type="dxa"/>
            <w:vAlign w:val="bottom"/>
          </w:tcPr>
          <w:p w14:paraId="556823F0"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17378DF3" w14:textId="77777777" w:rsidR="00C26981" w:rsidRDefault="00C26981" w:rsidP="00C1269E">
            <w:pPr>
              <w:pStyle w:val="Brdtekst"/>
            </w:pPr>
            <w:proofErr w:type="spellStart"/>
            <w:r>
              <w:rPr>
                <w:rFonts w:ascii="Aptos Narrow" w:hAnsi="Aptos Narrow"/>
                <w:color w:val="000000"/>
                <w:sz w:val="22"/>
                <w:szCs w:val="22"/>
              </w:rPr>
              <w:t>Mean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distance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glaciers</w:t>
            </w:r>
            <w:proofErr w:type="spellEnd"/>
            <w:r>
              <w:rPr>
                <w:rFonts w:ascii="Aptos Narrow" w:hAnsi="Aptos Narrow"/>
                <w:color w:val="000000"/>
                <w:sz w:val="22"/>
                <w:szCs w:val="22"/>
              </w:rPr>
              <w:t xml:space="preserve"> [m]</w:t>
            </w:r>
          </w:p>
        </w:tc>
        <w:tc>
          <w:tcPr>
            <w:tcW w:w="2802" w:type="dxa"/>
            <w:vAlign w:val="bottom"/>
          </w:tcPr>
          <w:p w14:paraId="494D5BFF" w14:textId="77777777" w:rsidR="00C26981" w:rsidRDefault="00C26981" w:rsidP="00C1269E">
            <w:pPr>
              <w:pStyle w:val="Brdtekst"/>
            </w:pPr>
            <w:r>
              <w:rPr>
                <w:rFonts w:ascii="Aptos Narrow" w:hAnsi="Aptos Narrow"/>
                <w:color w:val="000000"/>
                <w:sz w:val="22"/>
                <w:szCs w:val="22"/>
              </w:rPr>
              <w:t>GIS</w:t>
            </w:r>
          </w:p>
        </w:tc>
      </w:tr>
      <w:tr w:rsidR="00C26981" w:rsidRPr="00422B62" w14:paraId="30CEDBE8" w14:textId="77777777" w:rsidTr="00C1269E">
        <w:tc>
          <w:tcPr>
            <w:tcW w:w="1519" w:type="dxa"/>
            <w:vAlign w:val="bottom"/>
          </w:tcPr>
          <w:p w14:paraId="22DA1BC2" w14:textId="77777777" w:rsidR="00C26981" w:rsidRDefault="00C26981" w:rsidP="00C1269E">
            <w:pPr>
              <w:pStyle w:val="Brdtekst"/>
            </w:pPr>
            <w:proofErr w:type="spellStart"/>
            <w:r>
              <w:rPr>
                <w:rFonts w:ascii="Aptos Narrow" w:hAnsi="Aptos Narrow"/>
                <w:color w:val="000000"/>
                <w:sz w:val="22"/>
                <w:szCs w:val="22"/>
              </w:rPr>
              <w:t>midRN</w:t>
            </w:r>
            <w:proofErr w:type="spellEnd"/>
          </w:p>
        </w:tc>
        <w:tc>
          <w:tcPr>
            <w:tcW w:w="1094" w:type="dxa"/>
            <w:vAlign w:val="bottom"/>
          </w:tcPr>
          <w:p w14:paraId="2467A391" w14:textId="77777777" w:rsidR="00C26981" w:rsidRDefault="00C26981" w:rsidP="00C1269E">
            <w:pPr>
              <w:pStyle w:val="Brdtekst"/>
            </w:pPr>
            <w:r>
              <w:rPr>
                <w:rFonts w:ascii="Aptos Narrow" w:hAnsi="Aptos Narrow"/>
                <w:color w:val="000000"/>
                <w:sz w:val="22"/>
                <w:szCs w:val="22"/>
              </w:rPr>
              <w:t>436</w:t>
            </w:r>
          </w:p>
        </w:tc>
        <w:tc>
          <w:tcPr>
            <w:tcW w:w="3647" w:type="dxa"/>
            <w:vAlign w:val="bottom"/>
          </w:tcPr>
          <w:p w14:paraId="36FAAD18"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Mean distance in </w:t>
            </w:r>
            <w:proofErr w:type="spellStart"/>
            <w:r w:rsidRPr="00422B62">
              <w:rPr>
                <w:rFonts w:ascii="Aptos Narrow" w:hAnsi="Aptos Narrow"/>
                <w:color w:val="000000"/>
                <w:sz w:val="22"/>
                <w:szCs w:val="22"/>
                <w:lang w:val="en-GB"/>
              </w:rPr>
              <w:t>rivernetwork</w:t>
            </w:r>
            <w:proofErr w:type="spellEnd"/>
            <w:r w:rsidRPr="00422B62">
              <w:rPr>
                <w:rFonts w:ascii="Aptos Narrow" w:hAnsi="Aptos Narrow"/>
                <w:color w:val="000000"/>
                <w:sz w:val="22"/>
                <w:szCs w:val="22"/>
                <w:lang w:val="en-GB"/>
              </w:rPr>
              <w:t xml:space="preserve"> [m]</w:t>
            </w:r>
          </w:p>
        </w:tc>
        <w:tc>
          <w:tcPr>
            <w:tcW w:w="2802" w:type="dxa"/>
            <w:vAlign w:val="bottom"/>
          </w:tcPr>
          <w:p w14:paraId="49CF4D22"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1C745C88" w14:textId="77777777" w:rsidTr="00C1269E">
        <w:tc>
          <w:tcPr>
            <w:tcW w:w="1519" w:type="dxa"/>
            <w:vAlign w:val="bottom"/>
          </w:tcPr>
          <w:p w14:paraId="0AD722DC" w14:textId="77777777" w:rsidR="00C26981" w:rsidRDefault="00C26981" w:rsidP="00C1269E">
            <w:pPr>
              <w:pStyle w:val="Brdtekst"/>
            </w:pPr>
            <w:proofErr w:type="spellStart"/>
            <w:r>
              <w:rPr>
                <w:rFonts w:ascii="Aptos Narrow" w:hAnsi="Aptos Narrow"/>
                <w:color w:val="000000"/>
                <w:sz w:val="22"/>
                <w:szCs w:val="22"/>
              </w:rPr>
              <w:t>stdGl</w:t>
            </w:r>
            <w:proofErr w:type="spellEnd"/>
          </w:p>
        </w:tc>
        <w:tc>
          <w:tcPr>
            <w:tcW w:w="1094" w:type="dxa"/>
            <w:vAlign w:val="bottom"/>
          </w:tcPr>
          <w:p w14:paraId="7A6101A6"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76893231" w14:textId="77777777" w:rsidR="00C26981" w:rsidRPr="00422B62" w:rsidRDefault="00C26981" w:rsidP="00C1269E">
            <w:pPr>
              <w:pStyle w:val="Brdtekst"/>
              <w:rPr>
                <w:lang w:val="en-GB"/>
              </w:rPr>
            </w:pPr>
            <w:r w:rsidRPr="00422B62">
              <w:rPr>
                <w:rFonts w:ascii="Aptos Narrow" w:hAnsi="Aptos Narrow"/>
                <w:color w:val="000000"/>
                <w:sz w:val="22"/>
                <w:szCs w:val="22"/>
                <w:lang w:val="en-GB"/>
              </w:rPr>
              <w:t>Standard deviation distance glaciers [m]</w:t>
            </w:r>
          </w:p>
        </w:tc>
        <w:tc>
          <w:tcPr>
            <w:tcW w:w="2802" w:type="dxa"/>
            <w:vAlign w:val="bottom"/>
          </w:tcPr>
          <w:p w14:paraId="0857696E"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02549A98" w14:textId="77777777" w:rsidTr="00C1269E">
        <w:tc>
          <w:tcPr>
            <w:tcW w:w="1519" w:type="dxa"/>
            <w:vAlign w:val="bottom"/>
          </w:tcPr>
          <w:p w14:paraId="370E9065" w14:textId="77777777" w:rsidR="00C26981" w:rsidRDefault="00C26981" w:rsidP="00C1269E">
            <w:pPr>
              <w:pStyle w:val="Brdtekst"/>
            </w:pPr>
            <w:proofErr w:type="spellStart"/>
            <w:r>
              <w:rPr>
                <w:rFonts w:ascii="Aptos Narrow" w:hAnsi="Aptos Narrow"/>
                <w:color w:val="000000"/>
                <w:sz w:val="22"/>
                <w:szCs w:val="22"/>
              </w:rPr>
              <w:lastRenderedPageBreak/>
              <w:t>stdRN</w:t>
            </w:r>
            <w:proofErr w:type="spellEnd"/>
          </w:p>
        </w:tc>
        <w:tc>
          <w:tcPr>
            <w:tcW w:w="1094" w:type="dxa"/>
            <w:vAlign w:val="bottom"/>
          </w:tcPr>
          <w:p w14:paraId="44C63501" w14:textId="77777777" w:rsidR="00C26981" w:rsidRDefault="00C26981" w:rsidP="00C1269E">
            <w:pPr>
              <w:pStyle w:val="Brdtekst"/>
            </w:pPr>
            <w:r>
              <w:rPr>
                <w:rFonts w:ascii="Aptos Narrow" w:hAnsi="Aptos Narrow"/>
                <w:color w:val="000000"/>
                <w:sz w:val="22"/>
                <w:szCs w:val="22"/>
              </w:rPr>
              <w:t>274.8</w:t>
            </w:r>
          </w:p>
        </w:tc>
        <w:tc>
          <w:tcPr>
            <w:tcW w:w="3647" w:type="dxa"/>
            <w:vAlign w:val="bottom"/>
          </w:tcPr>
          <w:p w14:paraId="02EC37B1"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Standard deviation distance in </w:t>
            </w:r>
            <w:proofErr w:type="spellStart"/>
            <w:r w:rsidRPr="00422B62">
              <w:rPr>
                <w:rFonts w:ascii="Aptos Narrow" w:hAnsi="Aptos Narrow"/>
                <w:color w:val="000000"/>
                <w:sz w:val="22"/>
                <w:szCs w:val="22"/>
                <w:lang w:val="en-GB"/>
              </w:rPr>
              <w:t>rivernetwork</w:t>
            </w:r>
            <w:proofErr w:type="spellEnd"/>
            <w:r w:rsidRPr="00422B62">
              <w:rPr>
                <w:rFonts w:ascii="Aptos Narrow" w:hAnsi="Aptos Narrow"/>
                <w:color w:val="000000"/>
                <w:sz w:val="22"/>
                <w:szCs w:val="22"/>
                <w:lang w:val="en-GB"/>
              </w:rPr>
              <w:t xml:space="preserve"> [m]</w:t>
            </w:r>
          </w:p>
        </w:tc>
        <w:tc>
          <w:tcPr>
            <w:tcW w:w="2802" w:type="dxa"/>
            <w:vAlign w:val="bottom"/>
          </w:tcPr>
          <w:p w14:paraId="3B2129FD"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5B1AFB81" w14:textId="77777777" w:rsidTr="00C1269E">
        <w:tc>
          <w:tcPr>
            <w:tcW w:w="1519" w:type="dxa"/>
            <w:vAlign w:val="bottom"/>
          </w:tcPr>
          <w:p w14:paraId="02BB6EDF" w14:textId="77777777" w:rsidR="00C26981" w:rsidRDefault="00C26981" w:rsidP="00C1269E">
            <w:pPr>
              <w:pStyle w:val="Brdtekst"/>
            </w:pPr>
            <w:proofErr w:type="spellStart"/>
            <w:r>
              <w:rPr>
                <w:rFonts w:ascii="Aptos Narrow" w:hAnsi="Aptos Narrow"/>
                <w:color w:val="000000"/>
                <w:sz w:val="22"/>
                <w:szCs w:val="22"/>
              </w:rPr>
              <w:t>Pz</w:t>
            </w:r>
            <w:proofErr w:type="spellEnd"/>
          </w:p>
        </w:tc>
        <w:tc>
          <w:tcPr>
            <w:tcW w:w="1094" w:type="dxa"/>
            <w:vAlign w:val="bottom"/>
          </w:tcPr>
          <w:p w14:paraId="6B991696" w14:textId="77777777" w:rsidR="00C26981" w:rsidRDefault="00C26981" w:rsidP="00C1269E">
            <w:pPr>
              <w:pStyle w:val="Brdtekst"/>
            </w:pPr>
            <w:r>
              <w:rPr>
                <w:rFonts w:ascii="Aptos Narrow" w:hAnsi="Aptos Narrow"/>
                <w:color w:val="000000"/>
                <w:sz w:val="22"/>
                <w:szCs w:val="22"/>
              </w:rPr>
              <w:t>0.085</w:t>
            </w:r>
          </w:p>
        </w:tc>
        <w:tc>
          <w:tcPr>
            <w:tcW w:w="3647" w:type="dxa"/>
            <w:vAlign w:val="bottom"/>
          </w:tcPr>
          <w:p w14:paraId="6B046475" w14:textId="77777777" w:rsidR="00C26981" w:rsidRPr="00422B62" w:rsidRDefault="00C26981" w:rsidP="00C1269E">
            <w:pPr>
              <w:pStyle w:val="Brdtekst"/>
              <w:rPr>
                <w:lang w:val="en-GB"/>
              </w:rPr>
            </w:pPr>
            <w:proofErr w:type="spellStart"/>
            <w:r w:rsidRPr="00422B62">
              <w:rPr>
                <w:rFonts w:ascii="Aptos Narrow" w:hAnsi="Aptos Narrow"/>
                <w:color w:val="000000"/>
                <w:sz w:val="22"/>
                <w:szCs w:val="22"/>
                <w:lang w:val="en-GB"/>
              </w:rPr>
              <w:t>Areafraction</w:t>
            </w:r>
            <w:proofErr w:type="spellEnd"/>
            <w:r w:rsidRPr="00422B62">
              <w:rPr>
                <w:rFonts w:ascii="Aptos Narrow" w:hAnsi="Aptos Narrow"/>
                <w:color w:val="000000"/>
                <w:sz w:val="22"/>
                <w:szCs w:val="22"/>
                <w:lang w:val="en-GB"/>
              </w:rPr>
              <w:t xml:space="preserve"> of 0 m distance to </w:t>
            </w:r>
            <w:proofErr w:type="spellStart"/>
            <w:r w:rsidRPr="00422B62">
              <w:rPr>
                <w:rFonts w:ascii="Aptos Narrow" w:hAnsi="Aptos Narrow"/>
                <w:color w:val="000000"/>
                <w:sz w:val="22"/>
                <w:szCs w:val="22"/>
                <w:lang w:val="en-GB"/>
              </w:rPr>
              <w:t>rivernetwork</w:t>
            </w:r>
            <w:proofErr w:type="spellEnd"/>
            <w:r w:rsidRPr="00422B62">
              <w:rPr>
                <w:rFonts w:ascii="Aptos Narrow" w:hAnsi="Aptos Narrow"/>
                <w:color w:val="000000"/>
                <w:sz w:val="22"/>
                <w:szCs w:val="22"/>
                <w:lang w:val="en-GB"/>
              </w:rPr>
              <w:t xml:space="preserve">, permeable </w:t>
            </w:r>
            <w:proofErr w:type="gramStart"/>
            <w:r w:rsidRPr="00422B62">
              <w:rPr>
                <w:rFonts w:ascii="Aptos Narrow" w:hAnsi="Aptos Narrow"/>
                <w:color w:val="000000"/>
                <w:sz w:val="22"/>
                <w:szCs w:val="22"/>
                <w:lang w:val="en-GB"/>
              </w:rPr>
              <w:t>area  [</w:t>
            </w:r>
            <w:proofErr w:type="gramEnd"/>
            <w:r w:rsidRPr="00422B62">
              <w:rPr>
                <w:rFonts w:ascii="Aptos Narrow" w:hAnsi="Aptos Narrow"/>
                <w:color w:val="000000"/>
                <w:sz w:val="22"/>
                <w:szCs w:val="22"/>
                <w:lang w:val="en-GB"/>
              </w:rPr>
              <w:t>-]</w:t>
            </w:r>
          </w:p>
        </w:tc>
        <w:tc>
          <w:tcPr>
            <w:tcW w:w="2802" w:type="dxa"/>
            <w:vAlign w:val="bottom"/>
          </w:tcPr>
          <w:p w14:paraId="228ECB53"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42BAC4FE" w14:textId="77777777" w:rsidTr="00C1269E">
        <w:tc>
          <w:tcPr>
            <w:tcW w:w="1519" w:type="dxa"/>
            <w:vAlign w:val="bottom"/>
          </w:tcPr>
          <w:p w14:paraId="352F613A" w14:textId="77777777" w:rsidR="00C26981" w:rsidRDefault="00C26981" w:rsidP="00C1269E">
            <w:pPr>
              <w:pStyle w:val="Brdtekst"/>
            </w:pPr>
            <w:proofErr w:type="spellStart"/>
            <w:r>
              <w:rPr>
                <w:rFonts w:ascii="Aptos Narrow" w:hAnsi="Aptos Narrow"/>
                <w:color w:val="000000"/>
                <w:sz w:val="22"/>
                <w:szCs w:val="22"/>
              </w:rPr>
              <w:t>IPz</w:t>
            </w:r>
            <w:proofErr w:type="spellEnd"/>
          </w:p>
        </w:tc>
        <w:tc>
          <w:tcPr>
            <w:tcW w:w="1094" w:type="dxa"/>
            <w:vAlign w:val="bottom"/>
          </w:tcPr>
          <w:p w14:paraId="75B1ADFB" w14:textId="77777777" w:rsidR="00C26981" w:rsidRDefault="00C26981" w:rsidP="00C1269E">
            <w:pPr>
              <w:pStyle w:val="Brdtekst"/>
            </w:pPr>
            <w:r>
              <w:rPr>
                <w:rFonts w:ascii="Aptos Narrow" w:hAnsi="Aptos Narrow"/>
                <w:color w:val="000000"/>
                <w:sz w:val="22"/>
                <w:szCs w:val="22"/>
              </w:rPr>
              <w:t>0.08</w:t>
            </w:r>
          </w:p>
        </w:tc>
        <w:tc>
          <w:tcPr>
            <w:tcW w:w="3647" w:type="dxa"/>
            <w:vAlign w:val="bottom"/>
          </w:tcPr>
          <w:p w14:paraId="3C6C7410" w14:textId="77777777" w:rsidR="00C26981" w:rsidRPr="00422B62" w:rsidRDefault="00C26981" w:rsidP="00C1269E">
            <w:pPr>
              <w:pStyle w:val="Brdtekst"/>
              <w:rPr>
                <w:lang w:val="en-GB"/>
              </w:rPr>
            </w:pPr>
            <w:proofErr w:type="spellStart"/>
            <w:r w:rsidRPr="00422B62">
              <w:rPr>
                <w:rFonts w:ascii="Aptos Narrow" w:hAnsi="Aptos Narrow"/>
                <w:color w:val="000000"/>
                <w:sz w:val="22"/>
                <w:szCs w:val="22"/>
                <w:lang w:val="en-GB"/>
              </w:rPr>
              <w:t>Areafraction</w:t>
            </w:r>
            <w:proofErr w:type="spellEnd"/>
            <w:r w:rsidRPr="00422B62">
              <w:rPr>
                <w:rFonts w:ascii="Aptos Narrow" w:hAnsi="Aptos Narrow"/>
                <w:color w:val="000000"/>
                <w:sz w:val="22"/>
                <w:szCs w:val="22"/>
                <w:lang w:val="en-GB"/>
              </w:rPr>
              <w:t xml:space="preserve"> of 0 m distance to </w:t>
            </w:r>
            <w:proofErr w:type="spellStart"/>
            <w:r w:rsidRPr="00422B62">
              <w:rPr>
                <w:rFonts w:ascii="Aptos Narrow" w:hAnsi="Aptos Narrow"/>
                <w:color w:val="000000"/>
                <w:sz w:val="22"/>
                <w:szCs w:val="22"/>
                <w:lang w:val="en-GB"/>
              </w:rPr>
              <w:t>rivernetwork</w:t>
            </w:r>
            <w:proofErr w:type="spellEnd"/>
            <w:r w:rsidRPr="00422B62">
              <w:rPr>
                <w:rFonts w:ascii="Aptos Narrow" w:hAnsi="Aptos Narrow"/>
                <w:color w:val="000000"/>
                <w:sz w:val="22"/>
                <w:szCs w:val="22"/>
                <w:lang w:val="en-GB"/>
              </w:rPr>
              <w:t xml:space="preserve">, impermeable </w:t>
            </w:r>
            <w:proofErr w:type="gramStart"/>
            <w:r w:rsidRPr="00422B62">
              <w:rPr>
                <w:rFonts w:ascii="Aptos Narrow" w:hAnsi="Aptos Narrow"/>
                <w:color w:val="000000"/>
                <w:sz w:val="22"/>
                <w:szCs w:val="22"/>
                <w:lang w:val="en-GB"/>
              </w:rPr>
              <w:t>area  [</w:t>
            </w:r>
            <w:proofErr w:type="gramEnd"/>
            <w:r w:rsidRPr="00422B62">
              <w:rPr>
                <w:rFonts w:ascii="Aptos Narrow" w:hAnsi="Aptos Narrow"/>
                <w:color w:val="000000"/>
                <w:sz w:val="22"/>
                <w:szCs w:val="22"/>
                <w:lang w:val="en-GB"/>
              </w:rPr>
              <w:t>-]</w:t>
            </w:r>
          </w:p>
        </w:tc>
        <w:tc>
          <w:tcPr>
            <w:tcW w:w="2802" w:type="dxa"/>
            <w:vAlign w:val="bottom"/>
          </w:tcPr>
          <w:p w14:paraId="27AD69A6"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3CF87FE9" w14:textId="77777777" w:rsidTr="00C1269E">
        <w:tc>
          <w:tcPr>
            <w:tcW w:w="1519" w:type="dxa"/>
            <w:vAlign w:val="bottom"/>
          </w:tcPr>
          <w:p w14:paraId="12242D40" w14:textId="77777777" w:rsidR="00C26981" w:rsidRDefault="00C26981" w:rsidP="00C1269E">
            <w:pPr>
              <w:pStyle w:val="Brdtekst"/>
            </w:pPr>
            <w:proofErr w:type="spellStart"/>
            <w:r>
              <w:rPr>
                <w:rFonts w:ascii="Aptos Narrow" w:hAnsi="Aptos Narrow"/>
                <w:color w:val="000000"/>
                <w:sz w:val="22"/>
                <w:szCs w:val="22"/>
              </w:rPr>
              <w:t>zBog</w:t>
            </w:r>
            <w:proofErr w:type="spellEnd"/>
          </w:p>
        </w:tc>
        <w:tc>
          <w:tcPr>
            <w:tcW w:w="1094" w:type="dxa"/>
            <w:vAlign w:val="bottom"/>
          </w:tcPr>
          <w:p w14:paraId="10E8B616"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4A9E288F" w14:textId="77777777" w:rsidR="00C26981" w:rsidRPr="00422B62" w:rsidRDefault="00C26981" w:rsidP="00C1269E">
            <w:pPr>
              <w:pStyle w:val="Brdtekst"/>
              <w:rPr>
                <w:lang w:val="en-GB"/>
              </w:rPr>
            </w:pPr>
            <w:proofErr w:type="spellStart"/>
            <w:r w:rsidRPr="00422B62">
              <w:rPr>
                <w:rFonts w:ascii="Aptos Narrow" w:hAnsi="Aptos Narrow"/>
                <w:color w:val="000000"/>
                <w:sz w:val="22"/>
                <w:szCs w:val="22"/>
                <w:lang w:val="en-GB"/>
              </w:rPr>
              <w:t>Areafraction</w:t>
            </w:r>
            <w:proofErr w:type="spellEnd"/>
            <w:r w:rsidRPr="00422B62">
              <w:rPr>
                <w:rFonts w:ascii="Aptos Narrow" w:hAnsi="Aptos Narrow"/>
                <w:color w:val="000000"/>
                <w:sz w:val="22"/>
                <w:szCs w:val="22"/>
                <w:lang w:val="en-GB"/>
              </w:rPr>
              <w:t xml:space="preserve"> of 0 m distance to </w:t>
            </w:r>
            <w:proofErr w:type="spellStart"/>
            <w:r w:rsidRPr="00422B62">
              <w:rPr>
                <w:rFonts w:ascii="Aptos Narrow" w:hAnsi="Aptos Narrow"/>
                <w:color w:val="000000"/>
                <w:sz w:val="22"/>
                <w:szCs w:val="22"/>
                <w:lang w:val="en-GB"/>
              </w:rPr>
              <w:t>rivernetwork</w:t>
            </w:r>
            <w:proofErr w:type="spellEnd"/>
            <w:r w:rsidRPr="00422B62">
              <w:rPr>
                <w:rFonts w:ascii="Aptos Narrow" w:hAnsi="Aptos Narrow"/>
                <w:color w:val="000000"/>
                <w:sz w:val="22"/>
                <w:szCs w:val="22"/>
                <w:lang w:val="en-GB"/>
              </w:rPr>
              <w:t xml:space="preserve">, </w:t>
            </w:r>
            <w:proofErr w:type="gramStart"/>
            <w:r w:rsidRPr="00422B62">
              <w:rPr>
                <w:rFonts w:ascii="Aptos Narrow" w:hAnsi="Aptos Narrow"/>
                <w:color w:val="000000"/>
                <w:sz w:val="22"/>
                <w:szCs w:val="22"/>
                <w:lang w:val="en-GB"/>
              </w:rPr>
              <w:t>wetlands  [</w:t>
            </w:r>
            <w:proofErr w:type="gramEnd"/>
            <w:r w:rsidRPr="00422B62">
              <w:rPr>
                <w:rFonts w:ascii="Aptos Narrow" w:hAnsi="Aptos Narrow"/>
                <w:color w:val="000000"/>
                <w:sz w:val="22"/>
                <w:szCs w:val="22"/>
                <w:lang w:val="en-GB"/>
              </w:rPr>
              <w:t>-]</w:t>
            </w:r>
          </w:p>
        </w:tc>
        <w:tc>
          <w:tcPr>
            <w:tcW w:w="2802" w:type="dxa"/>
            <w:vAlign w:val="bottom"/>
          </w:tcPr>
          <w:p w14:paraId="3086C320"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1D1098DF" w14:textId="77777777" w:rsidTr="00C1269E">
        <w:tc>
          <w:tcPr>
            <w:tcW w:w="1519" w:type="dxa"/>
            <w:vAlign w:val="bottom"/>
          </w:tcPr>
          <w:p w14:paraId="244FECF5" w14:textId="77777777" w:rsidR="00C26981" w:rsidRDefault="00C26981" w:rsidP="00C1269E">
            <w:pPr>
              <w:pStyle w:val="Brdtekst"/>
            </w:pPr>
            <w:r>
              <w:rPr>
                <w:rFonts w:ascii="Aptos Narrow" w:hAnsi="Aptos Narrow"/>
                <w:color w:val="000000"/>
                <w:sz w:val="22"/>
                <w:szCs w:val="22"/>
              </w:rPr>
              <w:t>g1</w:t>
            </w:r>
          </w:p>
        </w:tc>
        <w:tc>
          <w:tcPr>
            <w:tcW w:w="1094" w:type="dxa"/>
            <w:vAlign w:val="bottom"/>
          </w:tcPr>
          <w:p w14:paraId="29422848"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6A100B40" w14:textId="77777777" w:rsidR="00C26981" w:rsidRPr="00422B62" w:rsidRDefault="00C26981" w:rsidP="00C1269E">
            <w:pPr>
              <w:pStyle w:val="Brdtekst"/>
              <w:rPr>
                <w:lang w:val="en-GB"/>
              </w:rPr>
            </w:pPr>
            <w:r w:rsidRPr="00422B62">
              <w:rPr>
                <w:rFonts w:ascii="Aptos Narrow" w:hAnsi="Aptos Narrow"/>
                <w:color w:val="000000"/>
                <w:sz w:val="22"/>
                <w:szCs w:val="22"/>
                <w:lang w:val="en-GB"/>
              </w:rPr>
              <w:t xml:space="preserve">Fraction glacier in 1'st </w:t>
            </w:r>
            <w:proofErr w:type="spellStart"/>
            <w:proofErr w:type="gramStart"/>
            <w:r w:rsidRPr="00422B62">
              <w:rPr>
                <w:rFonts w:ascii="Aptos Narrow" w:hAnsi="Aptos Narrow"/>
                <w:color w:val="000000"/>
                <w:sz w:val="22"/>
                <w:szCs w:val="22"/>
                <w:lang w:val="en-GB"/>
              </w:rPr>
              <w:t>elev.zone</w:t>
            </w:r>
            <w:proofErr w:type="spellEnd"/>
            <w:proofErr w:type="gramEnd"/>
            <w:r w:rsidRPr="00422B62">
              <w:rPr>
                <w:rFonts w:ascii="Aptos Narrow" w:hAnsi="Aptos Narrow"/>
                <w:color w:val="000000"/>
                <w:sz w:val="22"/>
                <w:szCs w:val="22"/>
                <w:lang w:val="en-GB"/>
              </w:rPr>
              <w:t xml:space="preserve">  [-]</w:t>
            </w:r>
          </w:p>
        </w:tc>
        <w:tc>
          <w:tcPr>
            <w:tcW w:w="2802" w:type="dxa"/>
            <w:vAlign w:val="bottom"/>
          </w:tcPr>
          <w:p w14:paraId="048C7FD4"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3F954AEE" w14:textId="77777777" w:rsidTr="00C1269E">
        <w:tc>
          <w:tcPr>
            <w:tcW w:w="1519" w:type="dxa"/>
            <w:vAlign w:val="bottom"/>
          </w:tcPr>
          <w:p w14:paraId="20C566F9" w14:textId="77777777" w:rsidR="00C26981" w:rsidRDefault="00C26981" w:rsidP="00C1269E">
            <w:pPr>
              <w:pStyle w:val="Brdtekst"/>
            </w:pPr>
            <w:r>
              <w:rPr>
                <w:rFonts w:ascii="Aptos Narrow" w:hAnsi="Aptos Narrow"/>
                <w:color w:val="000000"/>
                <w:sz w:val="22"/>
                <w:szCs w:val="22"/>
              </w:rPr>
              <w:t>g2</w:t>
            </w:r>
          </w:p>
        </w:tc>
        <w:tc>
          <w:tcPr>
            <w:tcW w:w="1094" w:type="dxa"/>
            <w:vAlign w:val="bottom"/>
          </w:tcPr>
          <w:p w14:paraId="500C2EA1"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7E65BDF6" w14:textId="77777777" w:rsidR="00C26981" w:rsidRPr="00422B62" w:rsidRDefault="00C26981" w:rsidP="00C1269E">
            <w:pPr>
              <w:pStyle w:val="Brdtekst"/>
              <w:rPr>
                <w:lang w:val="en-GB"/>
              </w:rPr>
            </w:pPr>
            <w:r w:rsidRPr="00422B62">
              <w:rPr>
                <w:rFonts w:ascii="Aptos Narrow" w:hAnsi="Aptos Narrow"/>
                <w:color w:val="000000"/>
                <w:sz w:val="22"/>
                <w:szCs w:val="22"/>
                <w:lang w:val="en-GB"/>
              </w:rPr>
              <w:t>Fraction glacier in elev. zone 2 [-]</w:t>
            </w:r>
          </w:p>
        </w:tc>
        <w:tc>
          <w:tcPr>
            <w:tcW w:w="2802" w:type="dxa"/>
            <w:vAlign w:val="bottom"/>
          </w:tcPr>
          <w:p w14:paraId="203580A7"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14D6804E" w14:textId="77777777" w:rsidTr="00C1269E">
        <w:tc>
          <w:tcPr>
            <w:tcW w:w="1519" w:type="dxa"/>
            <w:vAlign w:val="bottom"/>
          </w:tcPr>
          <w:p w14:paraId="5D685225" w14:textId="77777777" w:rsidR="00C26981" w:rsidRDefault="00C26981" w:rsidP="00C1269E">
            <w:pPr>
              <w:pStyle w:val="Brdtekst"/>
            </w:pPr>
            <w:r>
              <w:rPr>
                <w:rFonts w:ascii="Aptos Narrow" w:hAnsi="Aptos Narrow"/>
                <w:color w:val="000000"/>
                <w:sz w:val="22"/>
                <w:szCs w:val="22"/>
              </w:rPr>
              <w:t>g3</w:t>
            </w:r>
          </w:p>
        </w:tc>
        <w:tc>
          <w:tcPr>
            <w:tcW w:w="1094" w:type="dxa"/>
            <w:vAlign w:val="bottom"/>
          </w:tcPr>
          <w:p w14:paraId="06242C70"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34C973BE" w14:textId="77777777" w:rsidR="00C26981" w:rsidRPr="00422B62" w:rsidRDefault="00C26981" w:rsidP="00C1269E">
            <w:pPr>
              <w:pStyle w:val="Brdtekst"/>
              <w:rPr>
                <w:lang w:val="en-GB"/>
              </w:rPr>
            </w:pPr>
            <w:r w:rsidRPr="00422B62">
              <w:rPr>
                <w:rFonts w:ascii="Aptos Narrow" w:hAnsi="Aptos Narrow"/>
                <w:color w:val="000000"/>
                <w:sz w:val="22"/>
                <w:szCs w:val="22"/>
                <w:lang w:val="en-GB"/>
              </w:rPr>
              <w:t>Fraction glacier in elev. zone 3 [-]</w:t>
            </w:r>
          </w:p>
        </w:tc>
        <w:tc>
          <w:tcPr>
            <w:tcW w:w="2802" w:type="dxa"/>
            <w:vAlign w:val="bottom"/>
          </w:tcPr>
          <w:p w14:paraId="2F6A1C90"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5CEF2463" w14:textId="77777777" w:rsidTr="00C1269E">
        <w:tc>
          <w:tcPr>
            <w:tcW w:w="1519" w:type="dxa"/>
            <w:vAlign w:val="bottom"/>
          </w:tcPr>
          <w:p w14:paraId="0404E876" w14:textId="77777777" w:rsidR="00C26981" w:rsidRDefault="00C26981" w:rsidP="00C1269E">
            <w:pPr>
              <w:pStyle w:val="Brdtekst"/>
            </w:pPr>
            <w:r>
              <w:rPr>
                <w:rFonts w:ascii="Aptos Narrow" w:hAnsi="Aptos Narrow"/>
                <w:color w:val="000000"/>
                <w:sz w:val="22"/>
                <w:szCs w:val="22"/>
              </w:rPr>
              <w:t>g4</w:t>
            </w:r>
          </w:p>
        </w:tc>
        <w:tc>
          <w:tcPr>
            <w:tcW w:w="1094" w:type="dxa"/>
            <w:vAlign w:val="bottom"/>
          </w:tcPr>
          <w:p w14:paraId="4B56AC37"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5719A068" w14:textId="77777777" w:rsidR="00C26981" w:rsidRPr="00422B62" w:rsidRDefault="00C26981" w:rsidP="00C1269E">
            <w:pPr>
              <w:pStyle w:val="Brdtekst"/>
              <w:rPr>
                <w:lang w:val="en-GB"/>
              </w:rPr>
            </w:pPr>
            <w:r w:rsidRPr="00422B62">
              <w:rPr>
                <w:rFonts w:ascii="Aptos Narrow" w:hAnsi="Aptos Narrow"/>
                <w:color w:val="000000"/>
                <w:sz w:val="22"/>
                <w:szCs w:val="22"/>
                <w:lang w:val="en-GB"/>
              </w:rPr>
              <w:t>Fraction glacier in elev. zone 4 [-]</w:t>
            </w:r>
          </w:p>
        </w:tc>
        <w:tc>
          <w:tcPr>
            <w:tcW w:w="2802" w:type="dxa"/>
            <w:vAlign w:val="bottom"/>
          </w:tcPr>
          <w:p w14:paraId="0D2B9B3D"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30F65675" w14:textId="77777777" w:rsidTr="00C1269E">
        <w:tc>
          <w:tcPr>
            <w:tcW w:w="1519" w:type="dxa"/>
            <w:vAlign w:val="bottom"/>
          </w:tcPr>
          <w:p w14:paraId="5D53D0C4" w14:textId="77777777" w:rsidR="00C26981" w:rsidRDefault="00C26981" w:rsidP="00C1269E">
            <w:pPr>
              <w:pStyle w:val="Brdtekst"/>
            </w:pPr>
            <w:r>
              <w:rPr>
                <w:rFonts w:ascii="Aptos Narrow" w:hAnsi="Aptos Narrow"/>
                <w:color w:val="000000"/>
                <w:sz w:val="22"/>
                <w:szCs w:val="22"/>
              </w:rPr>
              <w:t>g5</w:t>
            </w:r>
          </w:p>
        </w:tc>
        <w:tc>
          <w:tcPr>
            <w:tcW w:w="1094" w:type="dxa"/>
            <w:vAlign w:val="bottom"/>
          </w:tcPr>
          <w:p w14:paraId="737CD122"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166FEEB4" w14:textId="77777777" w:rsidR="00C26981" w:rsidRPr="00422B62" w:rsidRDefault="00C26981" w:rsidP="00C1269E">
            <w:pPr>
              <w:pStyle w:val="Brdtekst"/>
              <w:rPr>
                <w:lang w:val="en-GB"/>
              </w:rPr>
            </w:pPr>
            <w:r w:rsidRPr="00422B62">
              <w:rPr>
                <w:rFonts w:ascii="Aptos Narrow" w:hAnsi="Aptos Narrow"/>
                <w:color w:val="000000"/>
                <w:sz w:val="22"/>
                <w:szCs w:val="22"/>
                <w:lang w:val="en-GB"/>
              </w:rPr>
              <w:t>Fraction glacier in elev. zone 5 [-]</w:t>
            </w:r>
          </w:p>
        </w:tc>
        <w:tc>
          <w:tcPr>
            <w:tcW w:w="2802" w:type="dxa"/>
            <w:vAlign w:val="bottom"/>
          </w:tcPr>
          <w:p w14:paraId="5F2531DA"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5056CEB0" w14:textId="77777777" w:rsidTr="00C1269E">
        <w:tc>
          <w:tcPr>
            <w:tcW w:w="1519" w:type="dxa"/>
            <w:vAlign w:val="bottom"/>
          </w:tcPr>
          <w:p w14:paraId="755F8D4F" w14:textId="77777777" w:rsidR="00C26981" w:rsidRDefault="00C26981" w:rsidP="00C1269E">
            <w:pPr>
              <w:pStyle w:val="Brdtekst"/>
            </w:pPr>
            <w:r>
              <w:rPr>
                <w:rFonts w:ascii="Aptos Narrow" w:hAnsi="Aptos Narrow"/>
                <w:color w:val="000000"/>
                <w:sz w:val="22"/>
                <w:szCs w:val="22"/>
              </w:rPr>
              <w:t>g6</w:t>
            </w:r>
          </w:p>
        </w:tc>
        <w:tc>
          <w:tcPr>
            <w:tcW w:w="1094" w:type="dxa"/>
            <w:vAlign w:val="bottom"/>
          </w:tcPr>
          <w:p w14:paraId="6DBD027D"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071559BE" w14:textId="77777777" w:rsidR="00C26981" w:rsidRPr="00422B62" w:rsidRDefault="00C26981" w:rsidP="00C1269E">
            <w:pPr>
              <w:pStyle w:val="Brdtekst"/>
              <w:rPr>
                <w:lang w:val="en-GB"/>
              </w:rPr>
            </w:pPr>
            <w:r w:rsidRPr="00422B62">
              <w:rPr>
                <w:rFonts w:ascii="Aptos Narrow" w:hAnsi="Aptos Narrow"/>
                <w:color w:val="000000"/>
                <w:sz w:val="22"/>
                <w:szCs w:val="22"/>
                <w:lang w:val="en-GB"/>
              </w:rPr>
              <w:t>Fraction glacier in elev. zone 6 [-]</w:t>
            </w:r>
          </w:p>
        </w:tc>
        <w:tc>
          <w:tcPr>
            <w:tcW w:w="2802" w:type="dxa"/>
            <w:vAlign w:val="bottom"/>
          </w:tcPr>
          <w:p w14:paraId="592089E4"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69CBBF0B" w14:textId="77777777" w:rsidTr="00C1269E">
        <w:tc>
          <w:tcPr>
            <w:tcW w:w="1519" w:type="dxa"/>
            <w:vAlign w:val="bottom"/>
          </w:tcPr>
          <w:p w14:paraId="2D440E21" w14:textId="77777777" w:rsidR="00C26981" w:rsidRDefault="00C26981" w:rsidP="00C1269E">
            <w:pPr>
              <w:pStyle w:val="Brdtekst"/>
            </w:pPr>
            <w:r>
              <w:rPr>
                <w:rFonts w:ascii="Aptos Narrow" w:hAnsi="Aptos Narrow"/>
                <w:color w:val="000000"/>
                <w:sz w:val="22"/>
                <w:szCs w:val="22"/>
              </w:rPr>
              <w:t>g7</w:t>
            </w:r>
          </w:p>
        </w:tc>
        <w:tc>
          <w:tcPr>
            <w:tcW w:w="1094" w:type="dxa"/>
            <w:vAlign w:val="bottom"/>
          </w:tcPr>
          <w:p w14:paraId="26DED9D0"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4E56C186" w14:textId="77777777" w:rsidR="00C26981" w:rsidRPr="00422B62" w:rsidRDefault="00C26981" w:rsidP="00C1269E">
            <w:pPr>
              <w:pStyle w:val="Brdtekst"/>
              <w:rPr>
                <w:lang w:val="en-GB"/>
              </w:rPr>
            </w:pPr>
            <w:r w:rsidRPr="00422B62">
              <w:rPr>
                <w:rFonts w:ascii="Aptos Narrow" w:hAnsi="Aptos Narrow"/>
                <w:color w:val="000000"/>
                <w:sz w:val="22"/>
                <w:szCs w:val="22"/>
                <w:lang w:val="en-GB"/>
              </w:rPr>
              <w:t>Fraction glacier in elev. zone 7 [-]</w:t>
            </w:r>
          </w:p>
        </w:tc>
        <w:tc>
          <w:tcPr>
            <w:tcW w:w="2802" w:type="dxa"/>
            <w:vAlign w:val="bottom"/>
          </w:tcPr>
          <w:p w14:paraId="714B1E06"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754275C0" w14:textId="77777777" w:rsidTr="00C1269E">
        <w:tc>
          <w:tcPr>
            <w:tcW w:w="1519" w:type="dxa"/>
            <w:vAlign w:val="bottom"/>
          </w:tcPr>
          <w:p w14:paraId="486CF45E" w14:textId="77777777" w:rsidR="00C26981" w:rsidRDefault="00C26981" w:rsidP="00C1269E">
            <w:pPr>
              <w:pStyle w:val="Brdtekst"/>
            </w:pPr>
            <w:r>
              <w:rPr>
                <w:rFonts w:ascii="Aptos Narrow" w:hAnsi="Aptos Narrow"/>
                <w:color w:val="000000"/>
                <w:sz w:val="22"/>
                <w:szCs w:val="22"/>
              </w:rPr>
              <w:t>g8</w:t>
            </w:r>
          </w:p>
        </w:tc>
        <w:tc>
          <w:tcPr>
            <w:tcW w:w="1094" w:type="dxa"/>
            <w:vAlign w:val="bottom"/>
          </w:tcPr>
          <w:p w14:paraId="16E79F28"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4ED16F50" w14:textId="77777777" w:rsidR="00C26981" w:rsidRPr="00422B62" w:rsidRDefault="00C26981" w:rsidP="00C1269E">
            <w:pPr>
              <w:pStyle w:val="Brdtekst"/>
              <w:rPr>
                <w:lang w:val="en-GB"/>
              </w:rPr>
            </w:pPr>
            <w:r w:rsidRPr="00422B62">
              <w:rPr>
                <w:rFonts w:ascii="Aptos Narrow" w:hAnsi="Aptos Narrow"/>
                <w:color w:val="000000"/>
                <w:sz w:val="22"/>
                <w:szCs w:val="22"/>
                <w:lang w:val="en-GB"/>
              </w:rPr>
              <w:t>Fraction glacier in elev. zone 8 [-]</w:t>
            </w:r>
          </w:p>
        </w:tc>
        <w:tc>
          <w:tcPr>
            <w:tcW w:w="2802" w:type="dxa"/>
            <w:vAlign w:val="bottom"/>
          </w:tcPr>
          <w:p w14:paraId="53A8293A"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7E930E69" w14:textId="77777777" w:rsidTr="00C1269E">
        <w:tc>
          <w:tcPr>
            <w:tcW w:w="1519" w:type="dxa"/>
            <w:vAlign w:val="bottom"/>
          </w:tcPr>
          <w:p w14:paraId="11AC453B" w14:textId="77777777" w:rsidR="00C26981" w:rsidRDefault="00C26981" w:rsidP="00C1269E">
            <w:pPr>
              <w:pStyle w:val="Brdtekst"/>
            </w:pPr>
            <w:r>
              <w:rPr>
                <w:rFonts w:ascii="Aptos Narrow" w:hAnsi="Aptos Narrow"/>
                <w:color w:val="000000"/>
                <w:sz w:val="22"/>
                <w:szCs w:val="22"/>
              </w:rPr>
              <w:t>g9</w:t>
            </w:r>
          </w:p>
        </w:tc>
        <w:tc>
          <w:tcPr>
            <w:tcW w:w="1094" w:type="dxa"/>
            <w:vAlign w:val="bottom"/>
          </w:tcPr>
          <w:p w14:paraId="18E8B34A"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3232E2F8" w14:textId="77777777" w:rsidR="00C26981" w:rsidRPr="00422B62" w:rsidRDefault="00C26981" w:rsidP="00C1269E">
            <w:pPr>
              <w:pStyle w:val="Brdtekst"/>
              <w:rPr>
                <w:lang w:val="en-GB"/>
              </w:rPr>
            </w:pPr>
            <w:r w:rsidRPr="00422B62">
              <w:rPr>
                <w:rFonts w:ascii="Aptos Narrow" w:hAnsi="Aptos Narrow"/>
                <w:color w:val="000000"/>
                <w:sz w:val="22"/>
                <w:szCs w:val="22"/>
                <w:lang w:val="en-GB"/>
              </w:rPr>
              <w:t>Fraction glacier in elev. zone 9 [-]</w:t>
            </w:r>
          </w:p>
        </w:tc>
        <w:tc>
          <w:tcPr>
            <w:tcW w:w="2802" w:type="dxa"/>
            <w:vAlign w:val="bottom"/>
          </w:tcPr>
          <w:p w14:paraId="653A09B3"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rsidRPr="00422B62" w14:paraId="7B66CB15" w14:textId="77777777" w:rsidTr="00C1269E">
        <w:tc>
          <w:tcPr>
            <w:tcW w:w="1519" w:type="dxa"/>
            <w:vAlign w:val="bottom"/>
          </w:tcPr>
          <w:p w14:paraId="6A9CD20B" w14:textId="77777777" w:rsidR="00C26981" w:rsidRDefault="00C26981" w:rsidP="00C1269E">
            <w:pPr>
              <w:pStyle w:val="Brdtekst"/>
            </w:pPr>
            <w:r>
              <w:rPr>
                <w:rFonts w:ascii="Aptos Narrow" w:hAnsi="Aptos Narrow"/>
                <w:color w:val="000000"/>
                <w:sz w:val="22"/>
                <w:szCs w:val="22"/>
              </w:rPr>
              <w:t>g10</w:t>
            </w:r>
          </w:p>
        </w:tc>
        <w:tc>
          <w:tcPr>
            <w:tcW w:w="1094" w:type="dxa"/>
            <w:vAlign w:val="bottom"/>
          </w:tcPr>
          <w:p w14:paraId="1D32F299"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4691A210" w14:textId="77777777" w:rsidR="00C26981" w:rsidRPr="00422B62" w:rsidRDefault="00C26981" w:rsidP="00C1269E">
            <w:pPr>
              <w:pStyle w:val="Brdtekst"/>
              <w:rPr>
                <w:lang w:val="en-GB"/>
              </w:rPr>
            </w:pPr>
            <w:r w:rsidRPr="00422B62">
              <w:rPr>
                <w:rFonts w:ascii="Aptos Narrow" w:hAnsi="Aptos Narrow"/>
                <w:color w:val="000000"/>
                <w:sz w:val="22"/>
                <w:szCs w:val="22"/>
                <w:lang w:val="en-GB"/>
              </w:rPr>
              <w:t>Fraction glacier in elev. zone 10 [-]</w:t>
            </w:r>
          </w:p>
        </w:tc>
        <w:tc>
          <w:tcPr>
            <w:tcW w:w="2802" w:type="dxa"/>
            <w:vAlign w:val="bottom"/>
          </w:tcPr>
          <w:p w14:paraId="5C03086B" w14:textId="77777777" w:rsidR="00C26981" w:rsidRPr="00422B62" w:rsidRDefault="00C26981" w:rsidP="00C1269E">
            <w:pPr>
              <w:pStyle w:val="Brdtekst"/>
              <w:rPr>
                <w:lang w:val="en-GB"/>
              </w:rPr>
            </w:pPr>
            <w:r>
              <w:rPr>
                <w:rFonts w:ascii="Aptos Narrow" w:hAnsi="Aptos Narrow"/>
                <w:color w:val="000000"/>
                <w:sz w:val="22"/>
                <w:szCs w:val="22"/>
              </w:rPr>
              <w:t>GIS</w:t>
            </w:r>
          </w:p>
        </w:tc>
      </w:tr>
      <w:tr w:rsidR="00C26981" w14:paraId="0362E63C" w14:textId="77777777" w:rsidTr="00C1269E">
        <w:tc>
          <w:tcPr>
            <w:tcW w:w="1519" w:type="dxa"/>
            <w:vAlign w:val="bottom"/>
          </w:tcPr>
          <w:p w14:paraId="3189D925" w14:textId="77777777" w:rsidR="00C26981" w:rsidRDefault="00C26981" w:rsidP="00C1269E">
            <w:pPr>
              <w:pStyle w:val="Brdtekst"/>
            </w:pPr>
            <w:proofErr w:type="spellStart"/>
            <w:r>
              <w:rPr>
                <w:rFonts w:ascii="Aptos Narrow" w:hAnsi="Aptos Narrow"/>
                <w:color w:val="000000"/>
                <w:sz w:val="22"/>
                <w:szCs w:val="22"/>
              </w:rPr>
              <w:t>meandailyP</w:t>
            </w:r>
            <w:proofErr w:type="spellEnd"/>
          </w:p>
        </w:tc>
        <w:tc>
          <w:tcPr>
            <w:tcW w:w="1094" w:type="dxa"/>
            <w:vAlign w:val="bottom"/>
          </w:tcPr>
          <w:p w14:paraId="105C254E" w14:textId="77777777" w:rsidR="00C26981" w:rsidRDefault="00C26981" w:rsidP="00C1269E">
            <w:pPr>
              <w:pStyle w:val="Brdtekst"/>
            </w:pPr>
            <w:r>
              <w:rPr>
                <w:rFonts w:ascii="Aptos Narrow" w:hAnsi="Aptos Narrow"/>
                <w:color w:val="000000"/>
                <w:sz w:val="22"/>
                <w:szCs w:val="22"/>
              </w:rPr>
              <w:t>7.8</w:t>
            </w:r>
          </w:p>
        </w:tc>
        <w:tc>
          <w:tcPr>
            <w:tcW w:w="3647" w:type="dxa"/>
            <w:vAlign w:val="bottom"/>
          </w:tcPr>
          <w:p w14:paraId="3A0FD20A" w14:textId="77777777" w:rsidR="00C26981" w:rsidRDefault="00C26981" w:rsidP="00C1269E">
            <w:pPr>
              <w:pStyle w:val="Brdtekst"/>
            </w:pPr>
            <w:proofErr w:type="spellStart"/>
            <w:r>
              <w:rPr>
                <w:rFonts w:ascii="Aptos Narrow" w:hAnsi="Aptos Narrow"/>
                <w:color w:val="000000"/>
                <w:sz w:val="22"/>
                <w:szCs w:val="22"/>
              </w:rPr>
              <w:t>Mean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daily</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precipittaion</w:t>
            </w:r>
            <w:proofErr w:type="spellEnd"/>
            <w:r>
              <w:rPr>
                <w:rFonts w:ascii="Aptos Narrow" w:hAnsi="Aptos Narrow"/>
                <w:color w:val="000000"/>
                <w:sz w:val="22"/>
                <w:szCs w:val="22"/>
              </w:rPr>
              <w:t xml:space="preserve"> [mm]</w:t>
            </w:r>
          </w:p>
        </w:tc>
        <w:tc>
          <w:tcPr>
            <w:tcW w:w="2802" w:type="dxa"/>
            <w:vAlign w:val="bottom"/>
          </w:tcPr>
          <w:p w14:paraId="0BF9A606" w14:textId="77777777" w:rsidR="00C26981" w:rsidRDefault="00C26981" w:rsidP="00C1269E">
            <w:pPr>
              <w:pStyle w:val="Brdtekst"/>
            </w:pPr>
            <w:proofErr w:type="spellStart"/>
            <w:r>
              <w:rPr>
                <w:rFonts w:ascii="Aptos Narrow" w:hAnsi="Aptos Narrow"/>
                <w:color w:val="000000"/>
                <w:sz w:val="22"/>
                <w:szCs w:val="22"/>
              </w:rPr>
              <w:t>Measure</w:t>
            </w:r>
            <w:proofErr w:type="spellEnd"/>
            <w:r>
              <w:rPr>
                <w:rFonts w:ascii="Aptos Narrow" w:hAnsi="Aptos Narrow"/>
                <w:color w:val="000000"/>
                <w:sz w:val="22"/>
                <w:szCs w:val="22"/>
              </w:rPr>
              <w:t>/</w:t>
            </w:r>
            <w:proofErr w:type="spellStart"/>
            <w:r>
              <w:rPr>
                <w:rFonts w:ascii="Aptos Narrow" w:hAnsi="Aptos Narrow"/>
                <w:color w:val="000000"/>
                <w:szCs w:val="22"/>
              </w:rPr>
              <w:t>e</w:t>
            </w:r>
            <w:r>
              <w:rPr>
                <w:rFonts w:ascii="Aptos Narrow" w:hAnsi="Aptos Narrow"/>
                <w:color w:val="000000"/>
                <w:sz w:val="22"/>
                <w:szCs w:val="22"/>
              </w:rPr>
              <w:t>stimate</w:t>
            </w:r>
            <w:proofErr w:type="spellEnd"/>
          </w:p>
        </w:tc>
      </w:tr>
      <w:tr w:rsidR="00C26981" w14:paraId="5EA7B42F" w14:textId="77777777" w:rsidTr="00C1269E">
        <w:tc>
          <w:tcPr>
            <w:tcW w:w="1519" w:type="dxa"/>
            <w:vAlign w:val="bottom"/>
          </w:tcPr>
          <w:p w14:paraId="04274C2A" w14:textId="77777777" w:rsidR="00C26981" w:rsidRDefault="00C26981" w:rsidP="00C1269E">
            <w:pPr>
              <w:pStyle w:val="Brdtekst"/>
            </w:pPr>
            <w:proofErr w:type="spellStart"/>
            <w:r>
              <w:rPr>
                <w:rFonts w:ascii="Aptos Narrow" w:hAnsi="Aptos Narrow"/>
                <w:color w:val="000000"/>
                <w:sz w:val="22"/>
                <w:szCs w:val="22"/>
              </w:rPr>
              <w:t>meandailyT</w:t>
            </w:r>
            <w:proofErr w:type="spellEnd"/>
          </w:p>
        </w:tc>
        <w:tc>
          <w:tcPr>
            <w:tcW w:w="1094" w:type="dxa"/>
            <w:vAlign w:val="bottom"/>
          </w:tcPr>
          <w:p w14:paraId="72A19BDB" w14:textId="77777777" w:rsidR="00C26981" w:rsidRDefault="00C26981" w:rsidP="00C1269E">
            <w:pPr>
              <w:pStyle w:val="Brdtekst"/>
            </w:pPr>
            <w:r>
              <w:rPr>
                <w:rFonts w:ascii="Aptos Narrow" w:hAnsi="Aptos Narrow"/>
                <w:color w:val="000000"/>
                <w:sz w:val="22"/>
                <w:szCs w:val="22"/>
              </w:rPr>
              <w:t>5.5</w:t>
            </w:r>
          </w:p>
        </w:tc>
        <w:tc>
          <w:tcPr>
            <w:tcW w:w="3647" w:type="dxa"/>
            <w:vAlign w:val="bottom"/>
          </w:tcPr>
          <w:p w14:paraId="3CE50E08" w14:textId="77777777" w:rsidR="00C26981" w:rsidRDefault="00C26981" w:rsidP="00C1269E">
            <w:pPr>
              <w:pStyle w:val="Brdtekst"/>
            </w:pPr>
            <w:proofErr w:type="spellStart"/>
            <w:r>
              <w:rPr>
                <w:rFonts w:ascii="Aptos Narrow" w:hAnsi="Aptos Narrow"/>
                <w:color w:val="000000"/>
                <w:sz w:val="22"/>
                <w:szCs w:val="22"/>
              </w:rPr>
              <w:t>Mean</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daily</w:t>
            </w:r>
            <w:proofErr w:type="spellEnd"/>
            <w:r>
              <w:rPr>
                <w:rFonts w:ascii="Aptos Narrow" w:hAnsi="Aptos Narrow"/>
                <w:color w:val="000000"/>
                <w:sz w:val="22"/>
                <w:szCs w:val="22"/>
              </w:rPr>
              <w:t xml:space="preserve"> </w:t>
            </w:r>
            <w:proofErr w:type="spellStart"/>
            <w:proofErr w:type="gramStart"/>
            <w:r>
              <w:rPr>
                <w:rFonts w:ascii="Aptos Narrow" w:hAnsi="Aptos Narrow"/>
                <w:color w:val="000000"/>
                <w:sz w:val="22"/>
                <w:szCs w:val="22"/>
              </w:rPr>
              <w:t>temperature</w:t>
            </w:r>
            <w:proofErr w:type="spellEnd"/>
            <w:r>
              <w:rPr>
                <w:rFonts w:ascii="Aptos Narrow" w:hAnsi="Aptos Narrow"/>
                <w:color w:val="000000"/>
                <w:sz w:val="22"/>
                <w:szCs w:val="22"/>
              </w:rPr>
              <w:t xml:space="preserve">  [</w:t>
            </w:r>
            <w:proofErr w:type="gramEnd"/>
            <w:r>
              <w:rPr>
                <w:rFonts w:ascii="Aptos Narrow" w:hAnsi="Aptos Narrow"/>
                <w:color w:val="000000"/>
                <w:sz w:val="22"/>
                <w:szCs w:val="22"/>
              </w:rPr>
              <w:t>°C]</w:t>
            </w:r>
          </w:p>
        </w:tc>
        <w:tc>
          <w:tcPr>
            <w:tcW w:w="2802" w:type="dxa"/>
            <w:vAlign w:val="bottom"/>
          </w:tcPr>
          <w:p w14:paraId="3A580AEB" w14:textId="77777777" w:rsidR="00C26981" w:rsidRDefault="00C26981" w:rsidP="00C1269E">
            <w:pPr>
              <w:pStyle w:val="Brdtekst"/>
            </w:pPr>
            <w:proofErr w:type="spellStart"/>
            <w:r>
              <w:rPr>
                <w:rFonts w:ascii="Aptos Narrow" w:hAnsi="Aptos Narrow"/>
                <w:color w:val="000000"/>
                <w:sz w:val="22"/>
                <w:szCs w:val="22"/>
              </w:rPr>
              <w:t>Measure</w:t>
            </w:r>
            <w:proofErr w:type="spellEnd"/>
            <w:r>
              <w:rPr>
                <w:rFonts w:ascii="Aptos Narrow" w:hAnsi="Aptos Narrow"/>
                <w:color w:val="000000"/>
                <w:sz w:val="22"/>
                <w:szCs w:val="22"/>
              </w:rPr>
              <w:t>/</w:t>
            </w:r>
            <w:proofErr w:type="spellStart"/>
            <w:r>
              <w:rPr>
                <w:rFonts w:ascii="Aptos Narrow" w:hAnsi="Aptos Narrow"/>
                <w:color w:val="000000"/>
                <w:szCs w:val="22"/>
              </w:rPr>
              <w:t>e</w:t>
            </w:r>
            <w:r>
              <w:rPr>
                <w:rFonts w:ascii="Aptos Narrow" w:hAnsi="Aptos Narrow"/>
                <w:color w:val="000000"/>
                <w:sz w:val="22"/>
                <w:szCs w:val="22"/>
              </w:rPr>
              <w:t>stimate</w:t>
            </w:r>
            <w:proofErr w:type="spellEnd"/>
          </w:p>
        </w:tc>
      </w:tr>
      <w:tr w:rsidR="00C26981" w14:paraId="581DEBC8" w14:textId="77777777" w:rsidTr="00C1269E">
        <w:tc>
          <w:tcPr>
            <w:tcW w:w="1519" w:type="dxa"/>
            <w:vAlign w:val="bottom"/>
          </w:tcPr>
          <w:p w14:paraId="62B84E9B" w14:textId="77777777" w:rsidR="00C26981" w:rsidRDefault="00C26981" w:rsidP="00C1269E">
            <w:pPr>
              <w:pStyle w:val="Brdtekst"/>
            </w:pPr>
            <w:proofErr w:type="spellStart"/>
            <w:r>
              <w:rPr>
                <w:rFonts w:ascii="Aptos Narrow" w:hAnsi="Aptos Narrow"/>
                <w:color w:val="000000"/>
                <w:sz w:val="22"/>
                <w:szCs w:val="22"/>
              </w:rPr>
              <w:t>Snfjellfrac</w:t>
            </w:r>
            <w:proofErr w:type="spellEnd"/>
          </w:p>
        </w:tc>
        <w:tc>
          <w:tcPr>
            <w:tcW w:w="1094" w:type="dxa"/>
            <w:vAlign w:val="bottom"/>
          </w:tcPr>
          <w:p w14:paraId="53AC80DA"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1BD7FE4B" w14:textId="77777777" w:rsidR="00C26981" w:rsidRDefault="00C26981" w:rsidP="00C1269E">
            <w:pPr>
              <w:pStyle w:val="Brdtekst"/>
            </w:pPr>
            <w:proofErr w:type="spellStart"/>
            <w:r>
              <w:rPr>
                <w:rFonts w:ascii="Aptos Narrow" w:hAnsi="Aptos Narrow"/>
                <w:color w:val="000000"/>
                <w:sz w:val="22"/>
                <w:szCs w:val="22"/>
              </w:rPr>
              <w:t>Fraction</w:t>
            </w:r>
            <w:proofErr w:type="spellEnd"/>
            <w:r>
              <w:rPr>
                <w:rFonts w:ascii="Aptos Narrow" w:hAnsi="Aptos Narrow"/>
                <w:color w:val="000000"/>
                <w:sz w:val="22"/>
                <w:szCs w:val="22"/>
              </w:rPr>
              <w:t xml:space="preserve"> of bare rock</w:t>
            </w:r>
          </w:p>
        </w:tc>
        <w:tc>
          <w:tcPr>
            <w:tcW w:w="2802" w:type="dxa"/>
            <w:vAlign w:val="bottom"/>
          </w:tcPr>
          <w:p w14:paraId="48434795" w14:textId="77777777" w:rsidR="00C26981" w:rsidRDefault="00C26981" w:rsidP="00C1269E">
            <w:pPr>
              <w:pStyle w:val="Brdtekst"/>
            </w:pPr>
            <w:r>
              <w:rPr>
                <w:rFonts w:ascii="Aptos Narrow" w:hAnsi="Aptos Narrow"/>
                <w:color w:val="000000"/>
                <w:sz w:val="22"/>
                <w:szCs w:val="22"/>
              </w:rPr>
              <w:t>GIS</w:t>
            </w:r>
          </w:p>
        </w:tc>
      </w:tr>
      <w:tr w:rsidR="00C26981" w:rsidRPr="00422B62" w14:paraId="5E339310" w14:textId="77777777" w:rsidTr="00C1269E">
        <w:tc>
          <w:tcPr>
            <w:tcW w:w="1519" w:type="dxa"/>
            <w:vAlign w:val="bottom"/>
          </w:tcPr>
          <w:p w14:paraId="0EEB2A88" w14:textId="77777777" w:rsidR="00C26981" w:rsidRDefault="00C26981" w:rsidP="00C1269E">
            <w:pPr>
              <w:pStyle w:val="Brdtekst"/>
            </w:pPr>
            <w:r>
              <w:rPr>
                <w:rFonts w:ascii="Aptos Narrow" w:hAnsi="Aptos Narrow"/>
                <w:color w:val="000000"/>
                <w:sz w:val="22"/>
                <w:szCs w:val="22"/>
              </w:rPr>
              <w:t>Persons</w:t>
            </w:r>
          </w:p>
        </w:tc>
        <w:tc>
          <w:tcPr>
            <w:tcW w:w="1094" w:type="dxa"/>
            <w:vAlign w:val="bottom"/>
          </w:tcPr>
          <w:p w14:paraId="6ECB52D5" w14:textId="77777777" w:rsidR="00C26981" w:rsidRDefault="00C26981" w:rsidP="00C1269E">
            <w:pPr>
              <w:pStyle w:val="Brdtekst"/>
            </w:pPr>
            <w:r>
              <w:rPr>
                <w:rFonts w:ascii="Aptos Narrow" w:hAnsi="Aptos Narrow"/>
                <w:color w:val="000000"/>
                <w:sz w:val="22"/>
                <w:szCs w:val="22"/>
              </w:rPr>
              <w:t>0</w:t>
            </w:r>
          </w:p>
        </w:tc>
        <w:tc>
          <w:tcPr>
            <w:tcW w:w="3647" w:type="dxa"/>
            <w:vAlign w:val="bottom"/>
          </w:tcPr>
          <w:p w14:paraId="0935B4C3" w14:textId="77777777" w:rsidR="00C26981" w:rsidRPr="00422B62" w:rsidRDefault="00C26981" w:rsidP="00C1269E">
            <w:pPr>
              <w:pStyle w:val="Brdtekst"/>
              <w:rPr>
                <w:lang w:val="en-GB"/>
              </w:rPr>
            </w:pPr>
            <w:r w:rsidRPr="00422B62">
              <w:rPr>
                <w:rFonts w:ascii="Aptos Narrow" w:hAnsi="Aptos Narrow"/>
                <w:color w:val="000000"/>
                <w:sz w:val="22"/>
                <w:szCs w:val="22"/>
                <w:lang w:val="en-GB"/>
              </w:rPr>
              <w:t>Number of persons with water use [180 L/day/person</w:t>
            </w:r>
            <w:proofErr w:type="gramStart"/>
            <w:r w:rsidRPr="00422B62">
              <w:rPr>
                <w:rFonts w:ascii="Aptos Narrow" w:hAnsi="Aptos Narrow"/>
                <w:color w:val="000000"/>
                <w:sz w:val="22"/>
                <w:szCs w:val="22"/>
                <w:lang w:val="en-GB"/>
              </w:rPr>
              <w:t>] ,</w:t>
            </w:r>
            <w:proofErr w:type="gramEnd"/>
            <w:r w:rsidRPr="00422B62">
              <w:rPr>
                <w:rFonts w:ascii="Aptos Narrow" w:hAnsi="Aptos Narrow"/>
                <w:color w:val="000000"/>
                <w:sz w:val="22"/>
                <w:szCs w:val="22"/>
                <w:lang w:val="en-GB"/>
              </w:rPr>
              <w:t xml:space="preserve"> external water</w:t>
            </w:r>
          </w:p>
        </w:tc>
        <w:tc>
          <w:tcPr>
            <w:tcW w:w="2802" w:type="dxa"/>
            <w:vAlign w:val="bottom"/>
          </w:tcPr>
          <w:p w14:paraId="6C644839" w14:textId="77777777" w:rsidR="00C26981" w:rsidRPr="00422B62" w:rsidRDefault="00C26981" w:rsidP="00C1269E">
            <w:pPr>
              <w:pStyle w:val="Brdtekst"/>
              <w:rPr>
                <w:lang w:val="en-GB"/>
              </w:rPr>
            </w:pPr>
            <w:proofErr w:type="spellStart"/>
            <w:r>
              <w:rPr>
                <w:rFonts w:ascii="Aptos Narrow" w:hAnsi="Aptos Narrow"/>
                <w:color w:val="000000"/>
                <w:sz w:val="22"/>
                <w:szCs w:val="22"/>
              </w:rPr>
              <w:t>Measure</w:t>
            </w:r>
            <w:proofErr w:type="spellEnd"/>
            <w:r>
              <w:rPr>
                <w:rFonts w:ascii="Aptos Narrow" w:hAnsi="Aptos Narrow"/>
                <w:color w:val="000000"/>
                <w:sz w:val="22"/>
                <w:szCs w:val="22"/>
              </w:rPr>
              <w:t>/</w:t>
            </w:r>
            <w:proofErr w:type="spellStart"/>
            <w:r>
              <w:rPr>
                <w:rFonts w:ascii="Aptos Narrow" w:hAnsi="Aptos Narrow"/>
                <w:color w:val="000000"/>
                <w:szCs w:val="22"/>
              </w:rPr>
              <w:t>e</w:t>
            </w:r>
            <w:r>
              <w:rPr>
                <w:rFonts w:ascii="Aptos Narrow" w:hAnsi="Aptos Narrow"/>
                <w:color w:val="000000"/>
                <w:sz w:val="22"/>
                <w:szCs w:val="22"/>
              </w:rPr>
              <w:t>stimate</w:t>
            </w:r>
            <w:proofErr w:type="spellEnd"/>
          </w:p>
        </w:tc>
      </w:tr>
      <w:tr w:rsidR="00C26981" w:rsidRPr="00422B62" w14:paraId="060601DE" w14:textId="77777777" w:rsidTr="00C1269E">
        <w:tc>
          <w:tcPr>
            <w:tcW w:w="1519" w:type="dxa"/>
            <w:vAlign w:val="bottom"/>
          </w:tcPr>
          <w:p w14:paraId="7B9DBD6D" w14:textId="77777777" w:rsidR="00C26981" w:rsidRDefault="00C26981" w:rsidP="00C1269E">
            <w:pPr>
              <w:pStyle w:val="Brdtekst"/>
            </w:pPr>
            <w:proofErr w:type="spellStart"/>
            <w:r>
              <w:rPr>
                <w:rFonts w:ascii="Aptos Narrow" w:hAnsi="Aptos Narrow"/>
                <w:color w:val="000000"/>
                <w:sz w:val="22"/>
                <w:szCs w:val="22"/>
              </w:rPr>
              <w:t>ICapP</w:t>
            </w:r>
            <w:proofErr w:type="spellEnd"/>
          </w:p>
        </w:tc>
        <w:tc>
          <w:tcPr>
            <w:tcW w:w="1094" w:type="dxa"/>
            <w:vAlign w:val="bottom"/>
          </w:tcPr>
          <w:p w14:paraId="6D78FF06" w14:textId="77777777" w:rsidR="00C26981" w:rsidRDefault="00C26981" w:rsidP="00C1269E">
            <w:pPr>
              <w:pStyle w:val="Brdtekst"/>
            </w:pPr>
            <w:r>
              <w:rPr>
                <w:rFonts w:ascii="Aptos Narrow" w:hAnsi="Aptos Narrow"/>
                <w:color w:val="000000"/>
                <w:sz w:val="22"/>
                <w:szCs w:val="22"/>
              </w:rPr>
              <w:t>100</w:t>
            </w:r>
          </w:p>
        </w:tc>
        <w:tc>
          <w:tcPr>
            <w:tcW w:w="3647" w:type="dxa"/>
            <w:vAlign w:val="bottom"/>
          </w:tcPr>
          <w:p w14:paraId="55DC6FE8" w14:textId="77777777" w:rsidR="00C26981" w:rsidRPr="00422B62" w:rsidRDefault="00C26981" w:rsidP="00C1269E">
            <w:pPr>
              <w:pStyle w:val="Brdtekst"/>
              <w:rPr>
                <w:lang w:val="en-GB"/>
              </w:rPr>
            </w:pPr>
            <w:r w:rsidRPr="00422B62">
              <w:rPr>
                <w:rFonts w:ascii="Aptos Narrow" w:hAnsi="Aptos Narrow"/>
                <w:color w:val="000000"/>
                <w:sz w:val="22"/>
                <w:szCs w:val="22"/>
                <w:lang w:val="en-GB"/>
              </w:rPr>
              <w:t>Infiltration capacity [mm/hour], permeable areas</w:t>
            </w:r>
          </w:p>
        </w:tc>
        <w:tc>
          <w:tcPr>
            <w:tcW w:w="2802" w:type="dxa"/>
            <w:vAlign w:val="bottom"/>
          </w:tcPr>
          <w:p w14:paraId="04BDF253" w14:textId="77777777" w:rsidR="00C26981" w:rsidRPr="00422B62" w:rsidRDefault="00C26981" w:rsidP="00C1269E">
            <w:pPr>
              <w:pStyle w:val="Brdtekst"/>
              <w:rPr>
                <w:lang w:val="en-GB"/>
              </w:rPr>
            </w:pPr>
            <w:proofErr w:type="spellStart"/>
            <w:r>
              <w:rPr>
                <w:rFonts w:ascii="Aptos Narrow" w:hAnsi="Aptos Narrow"/>
                <w:color w:val="000000"/>
                <w:sz w:val="22"/>
                <w:szCs w:val="22"/>
              </w:rPr>
              <w:t>Measure</w:t>
            </w:r>
            <w:proofErr w:type="spellEnd"/>
            <w:r>
              <w:rPr>
                <w:rFonts w:ascii="Aptos Narrow" w:hAnsi="Aptos Narrow"/>
                <w:color w:val="000000"/>
                <w:sz w:val="22"/>
                <w:szCs w:val="22"/>
              </w:rPr>
              <w:t>/</w:t>
            </w:r>
            <w:proofErr w:type="spellStart"/>
            <w:r>
              <w:rPr>
                <w:rFonts w:ascii="Aptos Narrow" w:hAnsi="Aptos Narrow"/>
                <w:color w:val="000000"/>
                <w:szCs w:val="22"/>
              </w:rPr>
              <w:t>e</w:t>
            </w:r>
            <w:r>
              <w:rPr>
                <w:rFonts w:ascii="Aptos Narrow" w:hAnsi="Aptos Narrow"/>
                <w:color w:val="000000"/>
                <w:sz w:val="22"/>
                <w:szCs w:val="22"/>
              </w:rPr>
              <w:t>stimate</w:t>
            </w:r>
            <w:proofErr w:type="spellEnd"/>
          </w:p>
        </w:tc>
      </w:tr>
      <w:tr w:rsidR="00C26981" w:rsidRPr="00422B62" w14:paraId="20AFC6E5" w14:textId="77777777" w:rsidTr="00C1269E">
        <w:tc>
          <w:tcPr>
            <w:tcW w:w="1519" w:type="dxa"/>
            <w:vAlign w:val="bottom"/>
          </w:tcPr>
          <w:p w14:paraId="2F825F77" w14:textId="77777777" w:rsidR="00C26981" w:rsidRDefault="00C26981" w:rsidP="00C1269E">
            <w:pPr>
              <w:pStyle w:val="Brdtekst"/>
            </w:pPr>
            <w:proofErr w:type="spellStart"/>
            <w:r>
              <w:rPr>
                <w:rFonts w:ascii="Aptos Narrow" w:hAnsi="Aptos Narrow"/>
                <w:color w:val="000000"/>
                <w:sz w:val="22"/>
                <w:szCs w:val="22"/>
              </w:rPr>
              <w:t>ICapIP</w:t>
            </w:r>
            <w:proofErr w:type="spellEnd"/>
          </w:p>
        </w:tc>
        <w:tc>
          <w:tcPr>
            <w:tcW w:w="1094" w:type="dxa"/>
            <w:vAlign w:val="bottom"/>
          </w:tcPr>
          <w:p w14:paraId="37952C73" w14:textId="77777777" w:rsidR="00C26981" w:rsidRDefault="00C26981" w:rsidP="00C1269E">
            <w:pPr>
              <w:pStyle w:val="Brdtekst"/>
            </w:pPr>
            <w:r>
              <w:rPr>
                <w:rFonts w:ascii="Aptos Narrow" w:hAnsi="Aptos Narrow"/>
                <w:color w:val="000000"/>
                <w:sz w:val="22"/>
                <w:szCs w:val="22"/>
              </w:rPr>
              <w:t>1</w:t>
            </w:r>
          </w:p>
        </w:tc>
        <w:tc>
          <w:tcPr>
            <w:tcW w:w="3647" w:type="dxa"/>
            <w:vAlign w:val="bottom"/>
          </w:tcPr>
          <w:p w14:paraId="70D717E8" w14:textId="77777777" w:rsidR="00C26981" w:rsidRPr="00422B62" w:rsidRDefault="00C26981" w:rsidP="00C1269E">
            <w:pPr>
              <w:pStyle w:val="Brdtekst"/>
              <w:rPr>
                <w:lang w:val="en-GB"/>
              </w:rPr>
            </w:pPr>
            <w:r w:rsidRPr="00422B62">
              <w:rPr>
                <w:rFonts w:ascii="Aptos Narrow" w:hAnsi="Aptos Narrow"/>
                <w:color w:val="000000"/>
                <w:sz w:val="22"/>
                <w:szCs w:val="22"/>
                <w:lang w:val="en-GB"/>
              </w:rPr>
              <w:t>Infiltration capacity [mm/hour], impermeable areas</w:t>
            </w:r>
          </w:p>
        </w:tc>
        <w:tc>
          <w:tcPr>
            <w:tcW w:w="2802" w:type="dxa"/>
            <w:vAlign w:val="bottom"/>
          </w:tcPr>
          <w:p w14:paraId="06BD2136" w14:textId="77777777" w:rsidR="00C26981" w:rsidRPr="00422B62" w:rsidRDefault="00C26981" w:rsidP="00C1269E">
            <w:pPr>
              <w:pStyle w:val="Brdtekst"/>
              <w:rPr>
                <w:lang w:val="en-GB"/>
              </w:rPr>
            </w:pPr>
            <w:proofErr w:type="spellStart"/>
            <w:r>
              <w:rPr>
                <w:rFonts w:ascii="Aptos Narrow" w:hAnsi="Aptos Narrow"/>
                <w:color w:val="000000"/>
                <w:sz w:val="22"/>
                <w:szCs w:val="22"/>
              </w:rPr>
              <w:t>Measure</w:t>
            </w:r>
            <w:proofErr w:type="spellEnd"/>
            <w:r>
              <w:rPr>
                <w:rFonts w:ascii="Aptos Narrow" w:hAnsi="Aptos Narrow"/>
                <w:color w:val="000000"/>
                <w:sz w:val="22"/>
                <w:szCs w:val="22"/>
              </w:rPr>
              <w:t>/</w:t>
            </w:r>
            <w:proofErr w:type="spellStart"/>
            <w:r>
              <w:rPr>
                <w:rFonts w:ascii="Aptos Narrow" w:hAnsi="Aptos Narrow"/>
                <w:color w:val="000000"/>
                <w:szCs w:val="22"/>
              </w:rPr>
              <w:t>e</w:t>
            </w:r>
            <w:r>
              <w:rPr>
                <w:rFonts w:ascii="Aptos Narrow" w:hAnsi="Aptos Narrow"/>
                <w:color w:val="000000"/>
                <w:sz w:val="22"/>
                <w:szCs w:val="22"/>
              </w:rPr>
              <w:t>stimate</w:t>
            </w:r>
            <w:proofErr w:type="spellEnd"/>
          </w:p>
        </w:tc>
      </w:tr>
      <w:tr w:rsidR="00C26981" w:rsidRPr="00422B62" w14:paraId="48F5A4B8" w14:textId="77777777" w:rsidTr="00C1269E">
        <w:tc>
          <w:tcPr>
            <w:tcW w:w="1519" w:type="dxa"/>
            <w:vAlign w:val="bottom"/>
          </w:tcPr>
          <w:p w14:paraId="126E1477" w14:textId="77777777" w:rsidR="00C26981" w:rsidRDefault="00C26981" w:rsidP="00C1269E">
            <w:pPr>
              <w:pStyle w:val="Brdtekst"/>
            </w:pPr>
            <w:proofErr w:type="spellStart"/>
            <w:r>
              <w:rPr>
                <w:rFonts w:ascii="Aptos Narrow" w:hAnsi="Aptos Narrow"/>
                <w:color w:val="000000"/>
                <w:sz w:val="22"/>
                <w:szCs w:val="22"/>
              </w:rPr>
              <w:t>PCritflux</w:t>
            </w:r>
            <w:proofErr w:type="spellEnd"/>
          </w:p>
        </w:tc>
        <w:tc>
          <w:tcPr>
            <w:tcW w:w="1094" w:type="dxa"/>
            <w:vAlign w:val="bottom"/>
          </w:tcPr>
          <w:p w14:paraId="2413C178" w14:textId="77777777" w:rsidR="00C26981" w:rsidRDefault="00C26981" w:rsidP="00C1269E">
            <w:pPr>
              <w:pStyle w:val="Brdtekst"/>
            </w:pPr>
            <w:r>
              <w:rPr>
                <w:rFonts w:ascii="Aptos Narrow" w:hAnsi="Aptos Narrow"/>
                <w:color w:val="000000"/>
                <w:sz w:val="22"/>
                <w:szCs w:val="22"/>
              </w:rPr>
              <w:t>2.78</w:t>
            </w:r>
          </w:p>
        </w:tc>
        <w:tc>
          <w:tcPr>
            <w:tcW w:w="3647" w:type="dxa"/>
            <w:vAlign w:val="bottom"/>
          </w:tcPr>
          <w:p w14:paraId="24F1E0D4" w14:textId="77777777" w:rsidR="00C26981" w:rsidRPr="00422B62" w:rsidRDefault="00C26981" w:rsidP="00C1269E">
            <w:pPr>
              <w:pStyle w:val="Brdtekst"/>
              <w:rPr>
                <w:lang w:val="en-GB"/>
              </w:rPr>
            </w:pPr>
            <w:r w:rsidRPr="00422B62">
              <w:rPr>
                <w:rFonts w:ascii="Aptos Narrow" w:hAnsi="Aptos Narrow"/>
                <w:color w:val="000000"/>
                <w:sz w:val="22"/>
                <w:szCs w:val="22"/>
                <w:lang w:val="en-GB"/>
              </w:rPr>
              <w:t>Crit. flux for creating a channel [m3/</w:t>
            </w:r>
            <w:proofErr w:type="spellStart"/>
            <w:r w:rsidRPr="00422B62">
              <w:rPr>
                <w:rFonts w:ascii="Aptos Narrow" w:hAnsi="Aptos Narrow"/>
                <w:color w:val="000000"/>
                <w:sz w:val="22"/>
                <w:szCs w:val="22"/>
                <w:lang w:val="en-GB"/>
              </w:rPr>
              <w:t>Timeresinsec</w:t>
            </w:r>
            <w:proofErr w:type="spellEnd"/>
            <w:r w:rsidRPr="00422B62">
              <w:rPr>
                <w:rFonts w:ascii="Aptos Narrow" w:hAnsi="Aptos Narrow"/>
                <w:color w:val="000000"/>
                <w:sz w:val="22"/>
                <w:szCs w:val="22"/>
                <w:lang w:val="en-GB"/>
              </w:rPr>
              <w:t>], Tsegaw et al., 2019, P area</w:t>
            </w:r>
          </w:p>
        </w:tc>
        <w:tc>
          <w:tcPr>
            <w:tcW w:w="2802" w:type="dxa"/>
            <w:vAlign w:val="bottom"/>
          </w:tcPr>
          <w:p w14:paraId="6E4ADC63" w14:textId="77777777" w:rsidR="00C26981" w:rsidRPr="00422B62" w:rsidRDefault="00C26981" w:rsidP="00C1269E">
            <w:pPr>
              <w:pStyle w:val="Brdtekst"/>
              <w:rPr>
                <w:lang w:val="en-GB"/>
              </w:rPr>
            </w:pPr>
            <w:proofErr w:type="spellStart"/>
            <w:r>
              <w:rPr>
                <w:rFonts w:ascii="Aptos Narrow" w:hAnsi="Aptos Narrow"/>
                <w:color w:val="000000"/>
                <w:sz w:val="22"/>
                <w:szCs w:val="22"/>
              </w:rPr>
              <w:t>Fixed</w:t>
            </w:r>
            <w:proofErr w:type="spellEnd"/>
            <w:r>
              <w:rPr>
                <w:rFonts w:ascii="Aptos Narrow" w:hAnsi="Aptos Narrow"/>
                <w:color w:val="000000"/>
                <w:sz w:val="22"/>
                <w:szCs w:val="22"/>
              </w:rPr>
              <w:t>/</w:t>
            </w:r>
            <w:proofErr w:type="spellStart"/>
            <w:r>
              <w:rPr>
                <w:rFonts w:ascii="Aptos Narrow" w:hAnsi="Aptos Narrow"/>
                <w:color w:val="000000"/>
                <w:sz w:val="22"/>
                <w:szCs w:val="22"/>
              </w:rPr>
              <w:t>calibrate</w:t>
            </w:r>
            <w:proofErr w:type="spellEnd"/>
          </w:p>
        </w:tc>
      </w:tr>
      <w:tr w:rsidR="00C26981" w:rsidRPr="00422B62" w14:paraId="2FFA2331" w14:textId="77777777" w:rsidTr="00C1269E">
        <w:tc>
          <w:tcPr>
            <w:tcW w:w="1519" w:type="dxa"/>
            <w:vAlign w:val="bottom"/>
          </w:tcPr>
          <w:p w14:paraId="12BD1045" w14:textId="77777777" w:rsidR="00C26981" w:rsidRDefault="00C26981" w:rsidP="00C1269E">
            <w:pPr>
              <w:pStyle w:val="Brdtekst"/>
            </w:pPr>
            <w:proofErr w:type="spellStart"/>
            <w:r>
              <w:rPr>
                <w:rFonts w:ascii="Aptos Narrow" w:hAnsi="Aptos Narrow"/>
                <w:color w:val="000000"/>
                <w:sz w:val="22"/>
                <w:szCs w:val="22"/>
              </w:rPr>
              <w:t>IPCritflux</w:t>
            </w:r>
            <w:proofErr w:type="spellEnd"/>
          </w:p>
        </w:tc>
        <w:tc>
          <w:tcPr>
            <w:tcW w:w="1094" w:type="dxa"/>
            <w:vAlign w:val="bottom"/>
          </w:tcPr>
          <w:p w14:paraId="7A25F058" w14:textId="77777777" w:rsidR="00C26981" w:rsidRDefault="00C26981" w:rsidP="00C1269E">
            <w:pPr>
              <w:pStyle w:val="Brdtekst"/>
            </w:pPr>
            <w:r>
              <w:rPr>
                <w:rFonts w:ascii="Aptos Narrow" w:hAnsi="Aptos Narrow"/>
                <w:color w:val="000000"/>
                <w:sz w:val="22"/>
                <w:szCs w:val="22"/>
              </w:rPr>
              <w:t>1.5</w:t>
            </w:r>
          </w:p>
        </w:tc>
        <w:tc>
          <w:tcPr>
            <w:tcW w:w="3647" w:type="dxa"/>
            <w:vAlign w:val="bottom"/>
          </w:tcPr>
          <w:p w14:paraId="1C825289" w14:textId="77777777" w:rsidR="00C26981" w:rsidRPr="00422B62" w:rsidRDefault="00C26981" w:rsidP="00C1269E">
            <w:pPr>
              <w:pStyle w:val="Brdtekst"/>
              <w:rPr>
                <w:lang w:val="en-GB"/>
              </w:rPr>
            </w:pPr>
            <w:r w:rsidRPr="00422B62">
              <w:rPr>
                <w:rFonts w:ascii="Aptos Narrow" w:hAnsi="Aptos Narrow"/>
                <w:color w:val="000000"/>
                <w:sz w:val="22"/>
                <w:szCs w:val="22"/>
                <w:lang w:val="en-GB"/>
              </w:rPr>
              <w:t>Crit. flux for creating a channel [m3/</w:t>
            </w:r>
            <w:proofErr w:type="spellStart"/>
            <w:r w:rsidRPr="00422B62">
              <w:rPr>
                <w:rFonts w:ascii="Aptos Narrow" w:hAnsi="Aptos Narrow"/>
                <w:color w:val="000000"/>
                <w:sz w:val="22"/>
                <w:szCs w:val="22"/>
                <w:lang w:val="en-GB"/>
              </w:rPr>
              <w:t>Timeresinsec</w:t>
            </w:r>
            <w:proofErr w:type="spellEnd"/>
            <w:r w:rsidRPr="00422B62">
              <w:rPr>
                <w:rFonts w:ascii="Aptos Narrow" w:hAnsi="Aptos Narrow"/>
                <w:color w:val="000000"/>
                <w:sz w:val="22"/>
                <w:szCs w:val="22"/>
                <w:lang w:val="en-GB"/>
              </w:rPr>
              <w:t>], Tsegaw et al., 2019, IP area</w:t>
            </w:r>
          </w:p>
        </w:tc>
        <w:tc>
          <w:tcPr>
            <w:tcW w:w="2802" w:type="dxa"/>
            <w:vAlign w:val="bottom"/>
          </w:tcPr>
          <w:p w14:paraId="4EA52145" w14:textId="77777777" w:rsidR="00C26981" w:rsidRPr="00422B62" w:rsidRDefault="00C26981" w:rsidP="00C1269E">
            <w:pPr>
              <w:pStyle w:val="Brdtekst"/>
              <w:rPr>
                <w:lang w:val="en-GB"/>
              </w:rPr>
            </w:pPr>
            <w:proofErr w:type="spellStart"/>
            <w:r>
              <w:rPr>
                <w:rFonts w:ascii="Aptos Narrow" w:hAnsi="Aptos Narrow"/>
                <w:color w:val="000000"/>
                <w:sz w:val="22"/>
                <w:szCs w:val="22"/>
              </w:rPr>
              <w:t>Fixed</w:t>
            </w:r>
            <w:proofErr w:type="spellEnd"/>
            <w:r>
              <w:rPr>
                <w:rFonts w:ascii="Aptos Narrow" w:hAnsi="Aptos Narrow"/>
                <w:color w:val="000000"/>
                <w:sz w:val="22"/>
                <w:szCs w:val="22"/>
              </w:rPr>
              <w:t>/</w:t>
            </w:r>
            <w:proofErr w:type="spellStart"/>
            <w:r>
              <w:rPr>
                <w:rFonts w:ascii="Aptos Narrow" w:hAnsi="Aptos Narrow"/>
                <w:color w:val="000000"/>
                <w:sz w:val="22"/>
                <w:szCs w:val="22"/>
              </w:rPr>
              <w:t>calibrate</w:t>
            </w:r>
            <w:proofErr w:type="spellEnd"/>
          </w:p>
        </w:tc>
      </w:tr>
    </w:tbl>
    <w:p w14:paraId="2ED3F983" w14:textId="77777777" w:rsidR="00C26981" w:rsidDel="008700F3" w:rsidRDefault="00C26981" w:rsidP="000877BA">
      <w:pPr>
        <w:pStyle w:val="Brdtekst"/>
        <w:rPr>
          <w:del w:id="1" w:author="Danielle Marie Barna" w:date="2024-08-06T09:44:00Z" w16du:dateUtc="2024-08-06T07:44:00Z"/>
        </w:rPr>
      </w:pPr>
    </w:p>
    <w:p w14:paraId="370BAF62" w14:textId="77777777" w:rsidR="008700F3" w:rsidRDefault="008700F3" w:rsidP="000877BA">
      <w:pPr>
        <w:pStyle w:val="Brdtekst"/>
        <w:rPr>
          <w:ins w:id="2" w:author="Danielle Marie Barna" w:date="2024-08-06T09:44:00Z" w16du:dateUtc="2024-08-06T07:44:00Z"/>
          <w:noProof/>
          <w:lang w:val="en-GB"/>
        </w:rPr>
      </w:pPr>
    </w:p>
    <w:p w14:paraId="626BE214" w14:textId="77777777" w:rsidR="00EC66D2" w:rsidRDefault="00EC66D2" w:rsidP="000877BA">
      <w:pPr>
        <w:pStyle w:val="Brdtekst"/>
      </w:pPr>
    </w:p>
    <w:p w14:paraId="3E086B51" w14:textId="49E02DE1" w:rsidR="00884EEE" w:rsidRPr="00246E6B" w:rsidRDefault="008700F3" w:rsidP="000877BA">
      <w:pPr>
        <w:pStyle w:val="Brdtekst"/>
        <w:rPr>
          <w:b/>
          <w:bCs/>
          <w:sz w:val="24"/>
          <w:szCs w:val="24"/>
          <w:lang w:val="en-GB"/>
        </w:rPr>
      </w:pPr>
      <w:r w:rsidRPr="00246E6B">
        <w:rPr>
          <w:b/>
          <w:bCs/>
          <w:sz w:val="24"/>
          <w:szCs w:val="24"/>
          <w:lang w:val="en-GB"/>
        </w:rPr>
        <w:t>ii</w:t>
      </w:r>
      <w:r w:rsidR="006639D0" w:rsidRPr="00246E6B">
        <w:rPr>
          <w:b/>
          <w:bCs/>
          <w:sz w:val="24"/>
          <w:szCs w:val="24"/>
          <w:lang w:val="en-GB"/>
        </w:rPr>
        <w:t xml:space="preserve">) </w:t>
      </w:r>
      <w:r w:rsidRPr="00246E6B">
        <w:rPr>
          <w:b/>
          <w:bCs/>
          <w:sz w:val="24"/>
          <w:szCs w:val="24"/>
          <w:lang w:val="en-GB"/>
        </w:rPr>
        <w:t>PTQ (input) file</w:t>
      </w:r>
    </w:p>
    <w:p w14:paraId="7275055B" w14:textId="77777777" w:rsidR="007E197D" w:rsidRPr="00871CAB" w:rsidRDefault="007E197D" w:rsidP="007E197D">
      <w:pPr>
        <w:pStyle w:val="Brdtekst"/>
        <w:rPr>
          <w:lang w:val="en-US"/>
        </w:rPr>
      </w:pPr>
      <w:r w:rsidRPr="00871CAB">
        <w:rPr>
          <w:lang w:val="en-US"/>
        </w:rPr>
        <w:t xml:space="preserve">Input to DDD is precipitation and temperature in additions to </w:t>
      </w:r>
      <w:r>
        <w:rPr>
          <w:lang w:val="en-US"/>
        </w:rPr>
        <w:t xml:space="preserve">runoff </w:t>
      </w:r>
      <w:r w:rsidRPr="00871CAB">
        <w:rPr>
          <w:lang w:val="en-US"/>
        </w:rPr>
        <w:t>(necessary only if you</w:t>
      </w:r>
      <w:r>
        <w:rPr>
          <w:lang w:val="en-US"/>
        </w:rPr>
        <w:t xml:space="preserve"> </w:t>
      </w:r>
      <w:r w:rsidRPr="00871CAB">
        <w:rPr>
          <w:lang w:val="en-US"/>
        </w:rPr>
        <w:t>want to see the s</w:t>
      </w:r>
      <w:r>
        <w:rPr>
          <w:lang w:val="en-US"/>
        </w:rPr>
        <w:t>kill score or calibrate, see below) in the temporal resolution of your choice</w:t>
      </w:r>
      <w:r w:rsidRPr="00871CAB">
        <w:rPr>
          <w:lang w:val="en-US"/>
        </w:rPr>
        <w:t>.</w:t>
      </w:r>
    </w:p>
    <w:p w14:paraId="0E5B735D" w14:textId="582717BF" w:rsidR="007E197D" w:rsidRPr="00393036" w:rsidRDefault="007E197D" w:rsidP="007E197D">
      <w:pPr>
        <w:pStyle w:val="Brdtekst"/>
        <w:rPr>
          <w:lang w:val="en-US"/>
        </w:rPr>
      </w:pPr>
      <w:r w:rsidRPr="00262291">
        <w:rPr>
          <w:lang w:val="en-US"/>
        </w:rPr>
        <w:t xml:space="preserve">The top line is only for illustration purposes, is not to </w:t>
      </w:r>
      <w:r>
        <w:rPr>
          <w:lang w:val="en-US"/>
        </w:rPr>
        <w:t xml:space="preserve">be included in the </w:t>
      </w:r>
      <w:proofErr w:type="spellStart"/>
      <w:r>
        <w:rPr>
          <w:lang w:val="en-US"/>
        </w:rPr>
        <w:t>ptq</w:t>
      </w:r>
      <w:proofErr w:type="spellEnd"/>
      <w:r>
        <w:rPr>
          <w:lang w:val="en-US"/>
        </w:rPr>
        <w:t xml:space="preserve"> (p-</w:t>
      </w:r>
      <w:proofErr w:type="spellStart"/>
      <w:r>
        <w:rPr>
          <w:lang w:val="en-US"/>
        </w:rPr>
        <w:t>precip</w:t>
      </w:r>
      <w:proofErr w:type="spellEnd"/>
      <w:r>
        <w:rPr>
          <w:lang w:val="en-US"/>
        </w:rPr>
        <w:t>, t-temperature, q- runoff) file</w:t>
      </w:r>
      <w:r w:rsidRPr="00262291">
        <w:rPr>
          <w:lang w:val="en-US"/>
        </w:rPr>
        <w:t xml:space="preserve">. </w:t>
      </w:r>
      <w:r>
        <w:rPr>
          <w:lang w:val="en-US"/>
        </w:rPr>
        <w:t>The last column is observed runoff</w:t>
      </w:r>
      <w:r w:rsidRPr="00262291">
        <w:rPr>
          <w:lang w:val="en-US"/>
        </w:rPr>
        <w:t xml:space="preserve">. </w:t>
      </w:r>
      <w:r w:rsidRPr="00675C75">
        <w:rPr>
          <w:lang w:val="en-US"/>
        </w:rPr>
        <w:t>If runoff is not available, have 0 or some other number</w:t>
      </w:r>
      <w:r>
        <w:rPr>
          <w:lang w:val="en-US"/>
        </w:rPr>
        <w:t>,</w:t>
      </w:r>
      <w:r w:rsidRPr="00675C75">
        <w:rPr>
          <w:lang w:val="en-US"/>
        </w:rPr>
        <w:t xml:space="preserve"> the column need</w:t>
      </w:r>
      <w:r>
        <w:rPr>
          <w:lang w:val="en-US"/>
        </w:rPr>
        <w:t>s</w:t>
      </w:r>
      <w:r w:rsidRPr="00675C75">
        <w:rPr>
          <w:lang w:val="en-US"/>
        </w:rPr>
        <w:t xml:space="preserve"> to have a number. </w:t>
      </w:r>
      <w:r w:rsidRPr="000E3B0E">
        <w:rPr>
          <w:lang w:val="en-US"/>
        </w:rPr>
        <w:t xml:space="preserve">The first 5 columns are the time stamp, </w:t>
      </w:r>
      <w:r>
        <w:rPr>
          <w:lang w:val="en-US"/>
        </w:rPr>
        <w:t>the next 10 columns are precipitation for 10 elevation zones, the next 10 columns are, temperature for 10 elevation zones.</w:t>
      </w:r>
      <w:r w:rsidRPr="000E3B0E">
        <w:rPr>
          <w:lang w:val="en-US"/>
        </w:rPr>
        <w:t xml:space="preserve"> </w:t>
      </w:r>
      <w:r>
        <w:rPr>
          <w:lang w:val="en-US"/>
        </w:rPr>
        <w:t>For small urban catchments the spatial variability can be assumed to be modest so that the values in the different elevation zone may be set equal</w:t>
      </w:r>
    </w:p>
    <w:p w14:paraId="07D4E0BD" w14:textId="6EAD55DE" w:rsidR="006639D0" w:rsidRDefault="003D6EE7" w:rsidP="000877BA">
      <w:pPr>
        <w:pStyle w:val="Brdtekst"/>
      </w:pPr>
      <w:r>
        <w:rPr>
          <w:noProof/>
        </w:rPr>
        <w:drawing>
          <wp:inline distT="0" distB="0" distL="0" distR="0" wp14:anchorId="0AC4106D" wp14:editId="413B3102">
            <wp:extent cx="5940425" cy="408305"/>
            <wp:effectExtent l="0" t="0" r="3175"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08305"/>
                    </a:xfrm>
                    <a:prstGeom prst="rect">
                      <a:avLst/>
                    </a:prstGeom>
                  </pic:spPr>
                </pic:pic>
              </a:graphicData>
            </a:graphic>
          </wp:inline>
        </w:drawing>
      </w:r>
    </w:p>
    <w:p w14:paraId="7FB19AC3" w14:textId="6A858E1C" w:rsidR="006639D0" w:rsidRDefault="006639D0" w:rsidP="000877BA">
      <w:pPr>
        <w:pStyle w:val="Brdtekst"/>
      </w:pPr>
    </w:p>
    <w:p w14:paraId="20A9C4EE" w14:textId="6F296206" w:rsidR="00620CFD" w:rsidRPr="00840153" w:rsidRDefault="00620CFD" w:rsidP="000877BA">
      <w:pPr>
        <w:pStyle w:val="Brdtekst"/>
        <w:rPr>
          <w:b/>
          <w:bCs/>
          <w:sz w:val="32"/>
          <w:szCs w:val="32"/>
          <w:lang w:val="en-GB"/>
        </w:rPr>
      </w:pPr>
      <w:r w:rsidRPr="00840153">
        <w:rPr>
          <w:b/>
          <w:bCs/>
          <w:sz w:val="32"/>
          <w:szCs w:val="32"/>
          <w:lang w:val="en-GB"/>
        </w:rPr>
        <w:t xml:space="preserve">6) </w:t>
      </w:r>
      <w:r w:rsidR="008700F3">
        <w:rPr>
          <w:b/>
          <w:bCs/>
          <w:sz w:val="32"/>
          <w:szCs w:val="32"/>
          <w:lang w:val="en-GB"/>
        </w:rPr>
        <w:t>Describing the model output</w:t>
      </w:r>
    </w:p>
    <w:p w14:paraId="08D81863" w14:textId="5E4B77E9" w:rsidR="00FA56C4" w:rsidRDefault="00246E6B" w:rsidP="00840153">
      <w:pPr>
        <w:pStyle w:val="Brdtekst"/>
        <w:rPr>
          <w:lang w:val="en-US"/>
        </w:rPr>
      </w:pPr>
      <w:r>
        <w:rPr>
          <w:lang w:val="en-US"/>
        </w:rPr>
        <w:t xml:space="preserve">When </w:t>
      </w:r>
      <w:r w:rsidRPr="00393036">
        <w:rPr>
          <w:lang w:val="en-US"/>
        </w:rPr>
        <w:t>«kal=0»</w:t>
      </w:r>
      <w:r>
        <w:rPr>
          <w:lang w:val="en-US"/>
        </w:rPr>
        <w:t xml:space="preserve"> </w:t>
      </w:r>
      <w:r>
        <w:rPr>
          <w:lang w:val="en-US"/>
        </w:rPr>
        <w:t xml:space="preserve">two output files generated by the model (r2fil and </w:t>
      </w:r>
      <w:proofErr w:type="spellStart"/>
      <w:r>
        <w:rPr>
          <w:lang w:val="en-US"/>
        </w:rPr>
        <w:t>utfil</w:t>
      </w:r>
      <w:proofErr w:type="spellEnd"/>
      <w:r>
        <w:rPr>
          <w:lang w:val="en-US"/>
        </w:rPr>
        <w:t>)</w:t>
      </w:r>
      <w:r>
        <w:rPr>
          <w:lang w:val="en-US"/>
        </w:rPr>
        <w:t xml:space="preserve">. When calibrating (“kal=1”) the </w:t>
      </w:r>
      <w:proofErr w:type="spellStart"/>
      <w:r>
        <w:rPr>
          <w:lang w:val="en-US"/>
        </w:rPr>
        <w:t>utfil</w:t>
      </w:r>
      <w:proofErr w:type="spellEnd"/>
      <w:r>
        <w:rPr>
          <w:lang w:val="en-US"/>
        </w:rPr>
        <w:t xml:space="preserve"> is not produced. The r2fil</w:t>
      </w:r>
      <w:r w:rsidR="00FA56C4">
        <w:rPr>
          <w:lang w:val="en-US"/>
        </w:rPr>
        <w:t xml:space="preserve"> reports on the </w:t>
      </w:r>
      <w:proofErr w:type="spellStart"/>
      <w:r w:rsidR="00FA56C4">
        <w:rPr>
          <w:lang w:val="en-US"/>
        </w:rPr>
        <w:t>skillscores</w:t>
      </w:r>
      <w:proofErr w:type="spellEnd"/>
      <w:r w:rsidR="00FA56C4">
        <w:rPr>
          <w:lang w:val="en-US"/>
        </w:rPr>
        <w:t xml:space="preserve"> for each run (KGE and NASE) and the value of the parameters specified in the “</w:t>
      </w:r>
      <w:proofErr w:type="spellStart"/>
      <w:r w:rsidR="00FA56C4">
        <w:rPr>
          <w:lang w:val="en-US"/>
        </w:rPr>
        <w:t>tprm</w:t>
      </w:r>
      <w:proofErr w:type="spellEnd"/>
      <w:r w:rsidR="00FA56C4">
        <w:rPr>
          <w:lang w:val="en-US"/>
        </w:rPr>
        <w:t xml:space="preserve">” vector at line 90 in the </w:t>
      </w:r>
      <w:r w:rsidR="00FA56C4" w:rsidRPr="002B427E">
        <w:rPr>
          <w:lang w:val="en-US"/>
        </w:rPr>
        <w:t>RunDDD</w:t>
      </w:r>
      <w:r w:rsidR="00FA56C4">
        <w:rPr>
          <w:lang w:val="en-US"/>
        </w:rPr>
        <w:t>v2</w:t>
      </w:r>
      <w:r w:rsidR="00FA56C4" w:rsidRPr="002B427E">
        <w:rPr>
          <w:lang w:val="en-US"/>
        </w:rPr>
        <w:t>.ipynb</w:t>
      </w:r>
      <w:r w:rsidR="00FA56C4">
        <w:rPr>
          <w:lang w:val="en-US"/>
        </w:rPr>
        <w:t xml:space="preserve"> script. The parameters in the </w:t>
      </w:r>
      <w:proofErr w:type="spellStart"/>
      <w:r w:rsidR="00FA56C4">
        <w:rPr>
          <w:lang w:val="en-US"/>
        </w:rPr>
        <w:t>tprm</w:t>
      </w:r>
      <w:proofErr w:type="spellEnd"/>
      <w:r w:rsidR="00FA56C4">
        <w:rPr>
          <w:lang w:val="en-US"/>
        </w:rPr>
        <w:t xml:space="preserve"> vector are those which are varied when calibrating the model.  </w:t>
      </w:r>
    </w:p>
    <w:p w14:paraId="21EA804F" w14:textId="72B9ADC6" w:rsidR="00FA56C4" w:rsidRDefault="00FA56C4" w:rsidP="00840153">
      <w:pPr>
        <w:pStyle w:val="Brdtekst"/>
        <w:rPr>
          <w:lang w:val="en-US"/>
        </w:rPr>
      </w:pPr>
      <w:r w:rsidRPr="00FA56C4">
        <w:rPr>
          <w:lang w:val="en-US"/>
        </w:rPr>
        <w:drawing>
          <wp:inline distT="0" distB="0" distL="0" distR="0" wp14:anchorId="584C8009" wp14:editId="2630C892">
            <wp:extent cx="5940425" cy="647700"/>
            <wp:effectExtent l="0" t="0" r="3175" b="0"/>
            <wp:docPr id="108959705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97053" name=""/>
                    <pic:cNvPicPr/>
                  </pic:nvPicPr>
                  <pic:blipFill>
                    <a:blip r:embed="rId22"/>
                    <a:stretch>
                      <a:fillRect/>
                    </a:stretch>
                  </pic:blipFill>
                  <pic:spPr>
                    <a:xfrm>
                      <a:off x="0" y="0"/>
                      <a:ext cx="5940425" cy="647700"/>
                    </a:xfrm>
                    <a:prstGeom prst="rect">
                      <a:avLst/>
                    </a:prstGeom>
                  </pic:spPr>
                </pic:pic>
              </a:graphicData>
            </a:graphic>
          </wp:inline>
        </w:drawing>
      </w:r>
    </w:p>
    <w:p w14:paraId="766B673B" w14:textId="7808E1E0" w:rsidR="00840153" w:rsidRPr="00393036" w:rsidRDefault="00FA56C4" w:rsidP="00840153">
      <w:pPr>
        <w:pStyle w:val="Brdtekst"/>
        <w:rPr>
          <w:lang w:val="en-US"/>
        </w:rPr>
      </w:pPr>
      <w:r>
        <w:rPr>
          <w:lang w:val="en-US"/>
        </w:rPr>
        <w:t xml:space="preserve">In the </w:t>
      </w:r>
      <w:proofErr w:type="spellStart"/>
      <w:r>
        <w:rPr>
          <w:lang w:val="en-US"/>
        </w:rPr>
        <w:t>utfile</w:t>
      </w:r>
      <w:proofErr w:type="spellEnd"/>
      <w:r>
        <w:rPr>
          <w:lang w:val="en-US"/>
        </w:rPr>
        <w:t xml:space="preserve"> (produced wh</w:t>
      </w:r>
      <w:r w:rsidR="00840153" w:rsidRPr="00393036">
        <w:rPr>
          <w:lang w:val="en-US"/>
        </w:rPr>
        <w:t xml:space="preserve">en </w:t>
      </w:r>
      <w:r>
        <w:rPr>
          <w:lang w:val="en-US"/>
        </w:rPr>
        <w:t>“kal=0) we find the simulation results. Th</w:t>
      </w:r>
      <w:r w:rsidR="00840153" w:rsidRPr="00393036">
        <w:rPr>
          <w:lang w:val="en-US"/>
        </w:rPr>
        <w:t>is a quite substantial file</w:t>
      </w:r>
      <w:r w:rsidR="00840153">
        <w:rPr>
          <w:lang w:val="en-US"/>
        </w:rPr>
        <w:t xml:space="preserve">, which </w:t>
      </w:r>
      <w:r>
        <w:rPr>
          <w:lang w:val="en-US"/>
        </w:rPr>
        <w:t xml:space="preserve">in this </w:t>
      </w:r>
      <w:r w:rsidR="00840153">
        <w:rPr>
          <w:lang w:val="en-US"/>
        </w:rPr>
        <w:t>example has</w:t>
      </w:r>
      <w:r w:rsidR="00840153" w:rsidRPr="00393036">
        <w:rPr>
          <w:lang w:val="en-US"/>
        </w:rPr>
        <w:t xml:space="preserve"> </w:t>
      </w:r>
      <w:r w:rsidR="00840153">
        <w:rPr>
          <w:lang w:val="en-US"/>
        </w:rPr>
        <w:t>3</w:t>
      </w:r>
      <w:r w:rsidR="008955DE">
        <w:rPr>
          <w:lang w:val="en-US"/>
        </w:rPr>
        <w:t>9</w:t>
      </w:r>
      <w:r w:rsidR="00840153" w:rsidRPr="00393036">
        <w:rPr>
          <w:lang w:val="en-US"/>
        </w:rPr>
        <w:t xml:space="preserve"> columns. </w:t>
      </w:r>
      <w:r w:rsidR="00840153">
        <w:rPr>
          <w:lang w:val="en-US"/>
        </w:rPr>
        <w:t>(</w:t>
      </w:r>
      <w:r w:rsidR="008955DE">
        <w:rPr>
          <w:lang w:val="en-US"/>
        </w:rPr>
        <w:t>T</w:t>
      </w:r>
      <w:r w:rsidR="00840153">
        <w:rPr>
          <w:lang w:val="en-US"/>
        </w:rPr>
        <w:t xml:space="preserve">he number of columns may differ in the different versions. </w:t>
      </w:r>
      <w:r w:rsidR="008955DE">
        <w:rPr>
          <w:lang w:val="en-US"/>
        </w:rPr>
        <w:t xml:space="preserve">Some of the columns have also been used for debugging and diagnosing the model) </w:t>
      </w:r>
      <w:r w:rsidR="00840153">
        <w:rPr>
          <w:lang w:val="en-US"/>
        </w:rPr>
        <w:t xml:space="preserve">You </w:t>
      </w:r>
      <w:proofErr w:type="gramStart"/>
      <w:r w:rsidR="00840153">
        <w:rPr>
          <w:lang w:val="en-US"/>
        </w:rPr>
        <w:t>have to</w:t>
      </w:r>
      <w:proofErr w:type="gramEnd"/>
      <w:r w:rsidR="00840153">
        <w:rPr>
          <w:lang w:val="en-US"/>
        </w:rPr>
        <w:t xml:space="preserve"> check the statement writing to the “</w:t>
      </w:r>
      <w:proofErr w:type="spellStart"/>
      <w:r w:rsidR="00840153">
        <w:rPr>
          <w:lang w:val="en-US"/>
        </w:rPr>
        <w:t>simresult</w:t>
      </w:r>
      <w:proofErr w:type="spellEnd"/>
      <w:r w:rsidR="00840153">
        <w:rPr>
          <w:lang w:val="en-US"/>
        </w:rPr>
        <w:t xml:space="preserve">” data frame in the </w:t>
      </w:r>
      <w:r w:rsidR="00840153" w:rsidRPr="002B427E">
        <w:rPr>
          <w:lang w:val="en-US"/>
        </w:rPr>
        <w:t xml:space="preserve">main </w:t>
      </w:r>
      <w:r w:rsidR="00462EDC">
        <w:rPr>
          <w:lang w:val="en-US"/>
        </w:rPr>
        <w:t>module</w:t>
      </w:r>
      <w:r w:rsidR="00840153">
        <w:rPr>
          <w:lang w:val="en-US"/>
        </w:rPr>
        <w:t xml:space="preserve"> (DDD*…). In th</w:t>
      </w:r>
      <w:r w:rsidR="008955DE">
        <w:rPr>
          <w:lang w:val="en-US"/>
        </w:rPr>
        <w:t>e current version (July 2024) of DDDv2</w:t>
      </w:r>
      <w:r w:rsidR="00840153">
        <w:rPr>
          <w:lang w:val="en-US"/>
        </w:rPr>
        <w:t xml:space="preserve"> the columns are</w:t>
      </w:r>
      <w:r w:rsidR="00840153" w:rsidRPr="00393036">
        <w:rPr>
          <w:lang w:val="en-US"/>
        </w:rPr>
        <w:t>:</w:t>
      </w:r>
    </w:p>
    <w:p w14:paraId="7A0D06EC" w14:textId="6158BF63" w:rsidR="00632D83" w:rsidRPr="00840153" w:rsidRDefault="00632D83" w:rsidP="00632D83">
      <w:pPr>
        <w:pStyle w:val="Brdtekst"/>
        <w:rPr>
          <w:lang w:val="en-GB"/>
        </w:rPr>
      </w:pPr>
      <w:r w:rsidRPr="00840153">
        <w:rPr>
          <w:lang w:val="en-GB"/>
        </w:rPr>
        <w:t>1: "</w:t>
      </w:r>
      <w:r w:rsidR="00DE5EC2">
        <w:rPr>
          <w:lang w:val="en-GB"/>
        </w:rPr>
        <w:t>Y</w:t>
      </w:r>
      <w:r w:rsidRPr="00840153">
        <w:rPr>
          <w:lang w:val="en-GB"/>
        </w:rPr>
        <w:t xml:space="preserve">r", </w:t>
      </w:r>
      <w:r w:rsidR="00840153" w:rsidRPr="00840153">
        <w:rPr>
          <w:lang w:val="en-GB"/>
        </w:rPr>
        <w:t>year</w:t>
      </w:r>
    </w:p>
    <w:p w14:paraId="12050CDF" w14:textId="61ADCF04" w:rsidR="00632D83" w:rsidRPr="00840153" w:rsidRDefault="00632D83" w:rsidP="00632D83">
      <w:pPr>
        <w:pStyle w:val="Brdtekst"/>
        <w:rPr>
          <w:lang w:val="en-GB"/>
        </w:rPr>
      </w:pPr>
      <w:r w:rsidRPr="00840153">
        <w:rPr>
          <w:lang w:val="en-GB"/>
        </w:rPr>
        <w:t>2: "</w:t>
      </w:r>
      <w:proofErr w:type="spellStart"/>
      <w:r w:rsidR="008955DE">
        <w:rPr>
          <w:lang w:val="en-GB"/>
        </w:rPr>
        <w:t>M</w:t>
      </w:r>
      <w:r w:rsidRPr="00840153">
        <w:rPr>
          <w:lang w:val="en-GB"/>
        </w:rPr>
        <w:t>nt</w:t>
      </w:r>
      <w:proofErr w:type="spellEnd"/>
      <w:r w:rsidRPr="00840153">
        <w:rPr>
          <w:lang w:val="en-GB"/>
        </w:rPr>
        <w:t xml:space="preserve">", </w:t>
      </w:r>
      <w:r w:rsidR="00840153" w:rsidRPr="00840153">
        <w:rPr>
          <w:lang w:val="en-GB"/>
        </w:rPr>
        <w:t>month</w:t>
      </w:r>
    </w:p>
    <w:p w14:paraId="26F60148" w14:textId="6448A68B" w:rsidR="00632D83" w:rsidRPr="00840153" w:rsidRDefault="00632D83" w:rsidP="00632D83">
      <w:pPr>
        <w:pStyle w:val="Brdtekst"/>
        <w:rPr>
          <w:lang w:val="en-GB"/>
        </w:rPr>
      </w:pPr>
      <w:r w:rsidRPr="00840153">
        <w:rPr>
          <w:lang w:val="en-GB"/>
        </w:rPr>
        <w:t>3: "</w:t>
      </w:r>
      <w:r w:rsidR="008955DE">
        <w:rPr>
          <w:lang w:val="en-GB"/>
        </w:rPr>
        <w:t>D</w:t>
      </w:r>
      <w:r w:rsidRPr="00840153">
        <w:rPr>
          <w:lang w:val="en-GB"/>
        </w:rPr>
        <w:t xml:space="preserve">ay", </w:t>
      </w:r>
      <w:r w:rsidR="00840153" w:rsidRPr="00840153">
        <w:rPr>
          <w:lang w:val="en-GB"/>
        </w:rPr>
        <w:t>day</w:t>
      </w:r>
    </w:p>
    <w:p w14:paraId="68CDF498" w14:textId="32154625" w:rsidR="00632D83" w:rsidRPr="00840153" w:rsidRDefault="00632D83" w:rsidP="00632D83">
      <w:pPr>
        <w:pStyle w:val="Brdtekst"/>
        <w:rPr>
          <w:lang w:val="en-GB"/>
        </w:rPr>
      </w:pPr>
      <w:r w:rsidRPr="00840153">
        <w:rPr>
          <w:lang w:val="en-GB"/>
        </w:rPr>
        <w:t>4: "</w:t>
      </w:r>
      <w:r w:rsidR="008955DE">
        <w:rPr>
          <w:lang w:val="en-GB"/>
        </w:rPr>
        <w:t>H</w:t>
      </w:r>
      <w:r w:rsidRPr="00840153">
        <w:rPr>
          <w:lang w:val="en-GB"/>
        </w:rPr>
        <w:t xml:space="preserve">r", </w:t>
      </w:r>
      <w:r w:rsidR="00840153" w:rsidRPr="00840153">
        <w:rPr>
          <w:lang w:val="en-GB"/>
        </w:rPr>
        <w:t>hour</w:t>
      </w:r>
    </w:p>
    <w:p w14:paraId="24DBB552" w14:textId="6BB93340" w:rsidR="00632D83" w:rsidRPr="00840153" w:rsidRDefault="00632D83" w:rsidP="00632D83">
      <w:pPr>
        <w:pStyle w:val="Brdtekst"/>
        <w:rPr>
          <w:lang w:val="en-GB"/>
        </w:rPr>
      </w:pPr>
      <w:r w:rsidRPr="00840153">
        <w:rPr>
          <w:lang w:val="en-GB"/>
        </w:rPr>
        <w:t>5: "</w:t>
      </w:r>
      <w:r w:rsidR="008955DE">
        <w:rPr>
          <w:lang w:val="en-GB"/>
        </w:rPr>
        <w:t>M</w:t>
      </w:r>
      <w:r w:rsidRPr="00840153">
        <w:rPr>
          <w:lang w:val="en-GB"/>
        </w:rPr>
        <w:t xml:space="preserve">in", </w:t>
      </w:r>
      <w:r w:rsidR="00840153" w:rsidRPr="00840153">
        <w:rPr>
          <w:lang w:val="en-GB"/>
        </w:rPr>
        <w:t>minute</w:t>
      </w:r>
    </w:p>
    <w:p w14:paraId="5AE350F7" w14:textId="78155631" w:rsidR="00632D83" w:rsidRPr="00840153" w:rsidRDefault="00632D83" w:rsidP="00632D83">
      <w:pPr>
        <w:pStyle w:val="Brdtekst"/>
        <w:rPr>
          <w:lang w:val="en-GB"/>
        </w:rPr>
      </w:pPr>
      <w:r w:rsidRPr="00840153">
        <w:rPr>
          <w:lang w:val="en-GB"/>
        </w:rPr>
        <w:t>6: "</w:t>
      </w:r>
      <w:proofErr w:type="spellStart"/>
      <w:r w:rsidR="008955DE">
        <w:rPr>
          <w:lang w:val="en-GB"/>
        </w:rPr>
        <w:t>Precip</w:t>
      </w:r>
      <w:proofErr w:type="spellEnd"/>
      <w:r w:rsidRPr="00840153">
        <w:rPr>
          <w:lang w:val="en-GB"/>
        </w:rPr>
        <w:t xml:space="preserve">", </w:t>
      </w:r>
      <w:r w:rsidR="00840153" w:rsidRPr="00840153">
        <w:rPr>
          <w:lang w:val="en-GB"/>
        </w:rPr>
        <w:t>precip</w:t>
      </w:r>
      <w:r w:rsidR="008955DE">
        <w:rPr>
          <w:lang w:val="en-GB"/>
        </w:rPr>
        <w:t>itation</w:t>
      </w:r>
      <w:r w:rsidRPr="00840153">
        <w:rPr>
          <w:lang w:val="en-GB"/>
        </w:rPr>
        <w:t xml:space="preserve"> [mm]</w:t>
      </w:r>
    </w:p>
    <w:p w14:paraId="44B9C7A1" w14:textId="69B1605F" w:rsidR="00632D83" w:rsidRPr="00840153" w:rsidRDefault="00632D83" w:rsidP="00632D83">
      <w:pPr>
        <w:pStyle w:val="Brdtekst"/>
        <w:rPr>
          <w:lang w:val="en-GB"/>
        </w:rPr>
      </w:pPr>
      <w:r w:rsidRPr="00840153">
        <w:rPr>
          <w:lang w:val="en-GB"/>
        </w:rPr>
        <w:t>7: "</w:t>
      </w:r>
      <w:r w:rsidR="008955DE">
        <w:rPr>
          <w:lang w:val="en-GB"/>
        </w:rPr>
        <w:t>Temp</w:t>
      </w:r>
      <w:r w:rsidRPr="00840153">
        <w:rPr>
          <w:lang w:val="en-GB"/>
        </w:rPr>
        <w:t xml:space="preserve">", </w:t>
      </w:r>
      <w:r w:rsidR="00840153" w:rsidRPr="00840153">
        <w:rPr>
          <w:lang w:val="en-GB"/>
        </w:rPr>
        <w:t>t</w:t>
      </w:r>
      <w:r w:rsidRPr="00840153">
        <w:rPr>
          <w:lang w:val="en-GB"/>
        </w:rPr>
        <w:t>emperatur</w:t>
      </w:r>
      <w:r w:rsidR="00840153" w:rsidRPr="00840153">
        <w:rPr>
          <w:lang w:val="en-GB"/>
        </w:rPr>
        <w:t>e</w:t>
      </w:r>
      <w:r w:rsidRPr="00840153">
        <w:rPr>
          <w:lang w:val="en-GB"/>
        </w:rPr>
        <w:t xml:space="preserve"> [°C]</w:t>
      </w:r>
    </w:p>
    <w:p w14:paraId="0B865807" w14:textId="0B1A1832" w:rsidR="00632D83" w:rsidRPr="00840153" w:rsidRDefault="00632D83" w:rsidP="00632D83">
      <w:pPr>
        <w:pStyle w:val="Brdtekst"/>
        <w:rPr>
          <w:lang w:val="en-GB"/>
        </w:rPr>
      </w:pPr>
      <w:r w:rsidRPr="00840153">
        <w:rPr>
          <w:lang w:val="en-GB"/>
        </w:rPr>
        <w:t>8: "</w:t>
      </w:r>
      <w:proofErr w:type="spellStart"/>
      <w:r w:rsidR="008955DE">
        <w:rPr>
          <w:lang w:val="en-GB"/>
        </w:rPr>
        <w:t>Q</w:t>
      </w:r>
      <w:r w:rsidRPr="00840153">
        <w:rPr>
          <w:lang w:val="en-GB"/>
        </w:rPr>
        <w:t>obs</w:t>
      </w:r>
      <w:proofErr w:type="spellEnd"/>
      <w:r w:rsidRPr="00840153">
        <w:rPr>
          <w:lang w:val="en-GB"/>
        </w:rPr>
        <w:t>", observe</w:t>
      </w:r>
      <w:r w:rsidR="00840153" w:rsidRPr="00840153">
        <w:rPr>
          <w:lang w:val="en-GB"/>
        </w:rPr>
        <w:t>d</w:t>
      </w:r>
      <w:r w:rsidRPr="00840153">
        <w:rPr>
          <w:lang w:val="en-GB"/>
        </w:rPr>
        <w:t xml:space="preserve"> </w:t>
      </w:r>
      <w:r w:rsidR="00840153" w:rsidRPr="00840153">
        <w:rPr>
          <w:lang w:val="en-GB"/>
        </w:rPr>
        <w:t>runoff</w:t>
      </w:r>
      <w:r w:rsidRPr="00840153">
        <w:rPr>
          <w:lang w:val="en-GB"/>
        </w:rPr>
        <w:t xml:space="preserve"> [m³/s]</w:t>
      </w:r>
    </w:p>
    <w:p w14:paraId="12AD4878" w14:textId="4AFB3F45" w:rsidR="00632D83" w:rsidRPr="00840153" w:rsidRDefault="00632D83" w:rsidP="00632D83">
      <w:pPr>
        <w:pStyle w:val="Brdtekst"/>
        <w:rPr>
          <w:lang w:val="en-GB"/>
        </w:rPr>
      </w:pPr>
      <w:r w:rsidRPr="00840153">
        <w:rPr>
          <w:lang w:val="en-GB"/>
        </w:rPr>
        <w:t>9: "</w:t>
      </w:r>
      <w:proofErr w:type="spellStart"/>
      <w:r w:rsidR="008955DE">
        <w:rPr>
          <w:lang w:val="en-GB"/>
        </w:rPr>
        <w:t>Qsim</w:t>
      </w:r>
      <w:proofErr w:type="spellEnd"/>
      <w:r w:rsidRPr="00840153">
        <w:rPr>
          <w:lang w:val="en-GB"/>
        </w:rPr>
        <w:t>", simul</w:t>
      </w:r>
      <w:r w:rsidR="00840153" w:rsidRPr="00840153">
        <w:rPr>
          <w:lang w:val="en-GB"/>
        </w:rPr>
        <w:t>ated</w:t>
      </w:r>
      <w:r w:rsidRPr="00840153">
        <w:rPr>
          <w:lang w:val="en-GB"/>
        </w:rPr>
        <w:t xml:space="preserve"> total </w:t>
      </w:r>
      <w:r w:rsidR="00840153" w:rsidRPr="00840153">
        <w:rPr>
          <w:lang w:val="en-GB"/>
        </w:rPr>
        <w:t>runoff</w:t>
      </w:r>
      <w:r w:rsidRPr="00840153">
        <w:rPr>
          <w:lang w:val="en-GB"/>
        </w:rPr>
        <w:t xml:space="preserve"> [m³/s]</w:t>
      </w:r>
    </w:p>
    <w:p w14:paraId="4063FC99" w14:textId="4A92F352" w:rsidR="00632D83" w:rsidRPr="00840153" w:rsidRDefault="00632D83" w:rsidP="00632D83">
      <w:pPr>
        <w:pStyle w:val="Brdtekst"/>
        <w:rPr>
          <w:lang w:val="en-GB"/>
        </w:rPr>
      </w:pPr>
      <w:r w:rsidRPr="00840153">
        <w:rPr>
          <w:lang w:val="en-GB"/>
        </w:rPr>
        <w:t>10: "</w:t>
      </w:r>
      <w:r w:rsidR="008955DE">
        <w:rPr>
          <w:lang w:val="en-GB"/>
        </w:rPr>
        <w:t>Q_P</w:t>
      </w:r>
      <w:r w:rsidRPr="00840153">
        <w:rPr>
          <w:lang w:val="en-GB"/>
        </w:rPr>
        <w:t>", simul</w:t>
      </w:r>
      <w:r w:rsidR="00840153">
        <w:rPr>
          <w:lang w:val="en-GB"/>
        </w:rPr>
        <w:t>ated</w:t>
      </w:r>
      <w:r w:rsidRPr="00840153">
        <w:rPr>
          <w:lang w:val="en-GB"/>
        </w:rPr>
        <w:t xml:space="preserve"> </w:t>
      </w:r>
      <w:r w:rsidR="00840153" w:rsidRPr="00840153">
        <w:rPr>
          <w:lang w:val="en-GB"/>
        </w:rPr>
        <w:t>runoff</w:t>
      </w:r>
      <w:r w:rsidRPr="00840153">
        <w:rPr>
          <w:lang w:val="en-GB"/>
        </w:rPr>
        <w:t xml:space="preserve"> P-area [m³/s]</w:t>
      </w:r>
    </w:p>
    <w:p w14:paraId="6160079A" w14:textId="57507FB8" w:rsidR="00632D83" w:rsidRPr="00840153" w:rsidRDefault="00632D83" w:rsidP="00632D83">
      <w:pPr>
        <w:pStyle w:val="Brdtekst"/>
        <w:rPr>
          <w:lang w:val="en-GB"/>
        </w:rPr>
      </w:pPr>
      <w:r w:rsidRPr="00840153">
        <w:rPr>
          <w:lang w:val="en-GB"/>
        </w:rPr>
        <w:lastRenderedPageBreak/>
        <w:t>11: "</w:t>
      </w:r>
      <w:r w:rsidR="008955DE">
        <w:rPr>
          <w:lang w:val="en-GB"/>
        </w:rPr>
        <w:t>Q_IP</w:t>
      </w:r>
      <w:r w:rsidRPr="00840153">
        <w:rPr>
          <w:lang w:val="en-GB"/>
        </w:rPr>
        <w:t>", simul</w:t>
      </w:r>
      <w:r w:rsidR="00840153" w:rsidRPr="00840153">
        <w:rPr>
          <w:lang w:val="en-GB"/>
        </w:rPr>
        <w:t>ated</w:t>
      </w:r>
      <w:r w:rsidRPr="00840153">
        <w:rPr>
          <w:lang w:val="en-GB"/>
        </w:rPr>
        <w:t xml:space="preserve"> </w:t>
      </w:r>
      <w:r w:rsidR="00840153" w:rsidRPr="00840153">
        <w:rPr>
          <w:lang w:val="en-GB"/>
        </w:rPr>
        <w:t>runoff</w:t>
      </w:r>
      <w:r w:rsidRPr="00840153">
        <w:rPr>
          <w:lang w:val="en-GB"/>
        </w:rPr>
        <w:t xml:space="preserve"> IP-area [m³/s]</w:t>
      </w:r>
    </w:p>
    <w:p w14:paraId="375D44C2" w14:textId="53537AD8" w:rsidR="00632D83" w:rsidRPr="00840153" w:rsidRDefault="00632D83" w:rsidP="00632D83">
      <w:pPr>
        <w:pStyle w:val="Brdtekst"/>
        <w:rPr>
          <w:lang w:val="en-GB"/>
        </w:rPr>
      </w:pPr>
      <w:r w:rsidRPr="00840153">
        <w:rPr>
          <w:lang w:val="en-GB"/>
        </w:rPr>
        <w:t>12: "</w:t>
      </w:r>
      <w:proofErr w:type="spellStart"/>
      <w:r w:rsidR="008955DE">
        <w:rPr>
          <w:lang w:val="en-GB"/>
        </w:rPr>
        <w:t>Q_Bogs</w:t>
      </w:r>
      <w:proofErr w:type="spellEnd"/>
      <w:r w:rsidRPr="00840153">
        <w:rPr>
          <w:lang w:val="en-GB"/>
        </w:rPr>
        <w:t>", simul</w:t>
      </w:r>
      <w:r w:rsidR="00840153" w:rsidRPr="00840153">
        <w:rPr>
          <w:lang w:val="en-GB"/>
        </w:rPr>
        <w:t>ated</w:t>
      </w:r>
      <w:r w:rsidRPr="00840153">
        <w:rPr>
          <w:lang w:val="en-GB"/>
        </w:rPr>
        <w:t xml:space="preserve"> </w:t>
      </w:r>
      <w:r w:rsidR="00840153" w:rsidRPr="00840153">
        <w:rPr>
          <w:lang w:val="en-GB"/>
        </w:rPr>
        <w:t>runoff wetlands</w:t>
      </w:r>
      <w:r w:rsidRPr="00840153">
        <w:rPr>
          <w:lang w:val="en-GB"/>
        </w:rPr>
        <w:t xml:space="preserve"> [m³/s]</w:t>
      </w:r>
    </w:p>
    <w:p w14:paraId="78E5D037" w14:textId="4558C006" w:rsidR="00632D83" w:rsidRDefault="00632D83" w:rsidP="00632D83">
      <w:pPr>
        <w:pStyle w:val="Brdtekst"/>
        <w:rPr>
          <w:lang w:val="en-GB"/>
        </w:rPr>
      </w:pPr>
      <w:r w:rsidRPr="00840153">
        <w:rPr>
          <w:lang w:val="en-GB"/>
        </w:rPr>
        <w:t>13: "SCA</w:t>
      </w:r>
      <w:r w:rsidR="008955DE">
        <w:rPr>
          <w:lang w:val="en-GB"/>
        </w:rPr>
        <w:t>_P</w:t>
      </w:r>
      <w:r w:rsidRPr="00840153">
        <w:rPr>
          <w:lang w:val="en-GB"/>
        </w:rPr>
        <w:t>", S</w:t>
      </w:r>
      <w:r w:rsidR="00840153" w:rsidRPr="00840153">
        <w:rPr>
          <w:lang w:val="en-GB"/>
        </w:rPr>
        <w:t>now covered area</w:t>
      </w:r>
      <w:r w:rsidRPr="00840153">
        <w:rPr>
          <w:lang w:val="en-GB"/>
        </w:rPr>
        <w:t xml:space="preserve"> </w:t>
      </w:r>
      <w:r w:rsidR="008751CF" w:rsidRPr="00840153">
        <w:rPr>
          <w:lang w:val="en-GB"/>
        </w:rPr>
        <w:t>P-area</w:t>
      </w:r>
      <w:r w:rsidRPr="00840153">
        <w:rPr>
          <w:lang w:val="en-GB"/>
        </w:rPr>
        <w:t>[</w:t>
      </w:r>
      <w:r w:rsidR="00B634B7" w:rsidRPr="00B634B7">
        <w:rPr>
          <w:lang w:val="en-GB"/>
        </w:rPr>
        <w:t>fraction</w:t>
      </w:r>
      <w:r w:rsidRPr="00840153">
        <w:rPr>
          <w:lang w:val="en-GB"/>
        </w:rPr>
        <w:t>]</w:t>
      </w:r>
    </w:p>
    <w:p w14:paraId="5E0009D7" w14:textId="5DEE5ABC" w:rsidR="00632D83" w:rsidRPr="00840153" w:rsidRDefault="00632D83" w:rsidP="00632D83">
      <w:pPr>
        <w:pStyle w:val="Brdtekst"/>
        <w:rPr>
          <w:lang w:val="en-GB"/>
        </w:rPr>
      </w:pPr>
      <w:r w:rsidRPr="00840153">
        <w:rPr>
          <w:lang w:val="en-GB"/>
        </w:rPr>
        <w:t>14: "SWE</w:t>
      </w:r>
      <w:r w:rsidR="008955DE">
        <w:rPr>
          <w:lang w:val="en-GB"/>
        </w:rPr>
        <w:t>_P</w:t>
      </w:r>
      <w:r w:rsidRPr="00840153">
        <w:rPr>
          <w:lang w:val="en-GB"/>
        </w:rPr>
        <w:t>", Sn</w:t>
      </w:r>
      <w:r w:rsidR="00840153" w:rsidRPr="00840153">
        <w:rPr>
          <w:lang w:val="en-GB"/>
        </w:rPr>
        <w:t xml:space="preserve">ow water </w:t>
      </w:r>
      <w:proofErr w:type="spellStart"/>
      <w:r w:rsidR="00840153" w:rsidRPr="00840153">
        <w:rPr>
          <w:lang w:val="en-GB"/>
        </w:rPr>
        <w:t>eqauivalent</w:t>
      </w:r>
      <w:proofErr w:type="spellEnd"/>
      <w:r w:rsidRPr="00840153">
        <w:rPr>
          <w:lang w:val="en-GB"/>
        </w:rPr>
        <w:t xml:space="preserve"> </w:t>
      </w:r>
      <w:r w:rsidR="008751CF" w:rsidRPr="00840153">
        <w:rPr>
          <w:lang w:val="en-GB"/>
        </w:rPr>
        <w:t>P-area</w:t>
      </w:r>
      <w:r w:rsidRPr="00840153">
        <w:rPr>
          <w:lang w:val="en-GB"/>
        </w:rPr>
        <w:t xml:space="preserve"> [mm]</w:t>
      </w:r>
    </w:p>
    <w:p w14:paraId="386EA051" w14:textId="3341EE2B" w:rsidR="00632D83" w:rsidRPr="003977D1" w:rsidRDefault="00632D83" w:rsidP="00632D83">
      <w:pPr>
        <w:pStyle w:val="Brdtekst"/>
        <w:rPr>
          <w:lang w:val="en-GB"/>
        </w:rPr>
      </w:pPr>
      <w:r w:rsidRPr="003977D1">
        <w:rPr>
          <w:lang w:val="en-GB"/>
        </w:rPr>
        <w:t>15: "</w:t>
      </w:r>
      <w:r w:rsidR="008955DE">
        <w:rPr>
          <w:lang w:val="en-GB"/>
        </w:rPr>
        <w:t>SS+</w:t>
      </w:r>
      <w:r w:rsidRPr="003977D1">
        <w:rPr>
          <w:lang w:val="en-GB"/>
        </w:rPr>
        <w:t xml:space="preserve">_P", </w:t>
      </w:r>
      <w:r w:rsidR="003977D1" w:rsidRPr="003977D1">
        <w:rPr>
          <w:lang w:val="en-GB"/>
        </w:rPr>
        <w:t>Storage subsurface</w:t>
      </w:r>
      <w:r w:rsidR="003977D1">
        <w:rPr>
          <w:lang w:val="en-GB"/>
        </w:rPr>
        <w:t>,</w:t>
      </w:r>
      <w:r w:rsidRPr="003977D1">
        <w:rPr>
          <w:lang w:val="en-GB"/>
        </w:rPr>
        <w:t xml:space="preserve"> P-area [mm], </w:t>
      </w:r>
      <w:proofErr w:type="spellStart"/>
      <w:r w:rsidRPr="003977D1">
        <w:rPr>
          <w:lang w:val="en-GB"/>
        </w:rPr>
        <w:t>inkl</w:t>
      </w:r>
      <w:proofErr w:type="spellEnd"/>
      <w:r w:rsidRPr="003977D1">
        <w:rPr>
          <w:lang w:val="en-GB"/>
        </w:rPr>
        <w:t xml:space="preserve"> overland flow</w:t>
      </w:r>
    </w:p>
    <w:p w14:paraId="3446489E" w14:textId="796F05E4" w:rsidR="00632D83" w:rsidRPr="003977D1" w:rsidRDefault="00632D83" w:rsidP="00632D83">
      <w:pPr>
        <w:pStyle w:val="Brdtekst"/>
        <w:rPr>
          <w:lang w:val="en-GB"/>
        </w:rPr>
      </w:pPr>
      <w:r w:rsidRPr="003977D1">
        <w:rPr>
          <w:lang w:val="en-GB"/>
        </w:rPr>
        <w:t>16: "</w:t>
      </w:r>
      <w:r w:rsidR="008955DE">
        <w:rPr>
          <w:lang w:val="en-GB"/>
        </w:rPr>
        <w:t>SS+</w:t>
      </w:r>
      <w:r w:rsidRPr="003977D1">
        <w:rPr>
          <w:lang w:val="en-GB"/>
        </w:rPr>
        <w:t xml:space="preserve">_IP", </w:t>
      </w:r>
      <w:r w:rsidR="003977D1" w:rsidRPr="003977D1">
        <w:rPr>
          <w:lang w:val="en-GB"/>
        </w:rPr>
        <w:t>Storage subsurface</w:t>
      </w:r>
      <w:r w:rsidR="003977D1">
        <w:rPr>
          <w:lang w:val="en-GB"/>
        </w:rPr>
        <w:t>,</w:t>
      </w:r>
      <w:r w:rsidRPr="003977D1">
        <w:rPr>
          <w:lang w:val="en-GB"/>
        </w:rPr>
        <w:t xml:space="preserve"> IP-area [mm], </w:t>
      </w:r>
      <w:proofErr w:type="spellStart"/>
      <w:r w:rsidRPr="003977D1">
        <w:rPr>
          <w:lang w:val="en-GB"/>
        </w:rPr>
        <w:t>inkl</w:t>
      </w:r>
      <w:proofErr w:type="spellEnd"/>
      <w:r w:rsidRPr="003977D1">
        <w:rPr>
          <w:lang w:val="en-GB"/>
        </w:rPr>
        <w:t xml:space="preserve"> overland flow</w:t>
      </w:r>
    </w:p>
    <w:p w14:paraId="0CCCB12C" w14:textId="6EF5DB98" w:rsidR="00632D83" w:rsidRPr="003977D1" w:rsidRDefault="00632D83" w:rsidP="00632D83">
      <w:pPr>
        <w:pStyle w:val="Brdtekst"/>
        <w:rPr>
          <w:lang w:val="en-GB"/>
        </w:rPr>
      </w:pPr>
      <w:r w:rsidRPr="003977D1">
        <w:rPr>
          <w:lang w:val="en-GB"/>
        </w:rPr>
        <w:t>17: "</w:t>
      </w:r>
      <w:proofErr w:type="spellStart"/>
      <w:r w:rsidR="00F75752">
        <w:rPr>
          <w:lang w:val="en-GB"/>
        </w:rPr>
        <w:t>SS</w:t>
      </w:r>
      <w:r w:rsidRPr="003977D1">
        <w:rPr>
          <w:lang w:val="en-GB"/>
        </w:rPr>
        <w:t>Def_P</w:t>
      </w:r>
      <w:proofErr w:type="spellEnd"/>
      <w:r w:rsidRPr="003977D1">
        <w:rPr>
          <w:lang w:val="en-GB"/>
        </w:rPr>
        <w:t xml:space="preserve">", </w:t>
      </w:r>
      <w:r w:rsidR="003977D1" w:rsidRPr="003977D1">
        <w:rPr>
          <w:lang w:val="en-GB"/>
        </w:rPr>
        <w:t>Subsurface deficit</w:t>
      </w:r>
      <w:r w:rsidRPr="003977D1">
        <w:rPr>
          <w:lang w:val="en-GB"/>
        </w:rPr>
        <w:t xml:space="preserve"> P- area [mm]</w:t>
      </w:r>
    </w:p>
    <w:p w14:paraId="0A0848A3" w14:textId="4C362C3A" w:rsidR="00632D83" w:rsidRPr="003977D1" w:rsidRDefault="00632D83" w:rsidP="00632D83">
      <w:pPr>
        <w:pStyle w:val="Brdtekst"/>
        <w:rPr>
          <w:lang w:val="en-GB"/>
        </w:rPr>
      </w:pPr>
      <w:r w:rsidRPr="003977D1">
        <w:rPr>
          <w:lang w:val="en-GB"/>
        </w:rPr>
        <w:t>18: "</w:t>
      </w:r>
      <w:proofErr w:type="spellStart"/>
      <w:r w:rsidR="00F75752">
        <w:rPr>
          <w:lang w:val="en-GB"/>
        </w:rPr>
        <w:t>SS</w:t>
      </w:r>
      <w:r w:rsidRPr="003977D1">
        <w:rPr>
          <w:lang w:val="en-GB"/>
        </w:rPr>
        <w:t>Def_IP</w:t>
      </w:r>
      <w:proofErr w:type="spellEnd"/>
      <w:r w:rsidRPr="003977D1">
        <w:rPr>
          <w:lang w:val="en-GB"/>
        </w:rPr>
        <w:t xml:space="preserve">", </w:t>
      </w:r>
      <w:r w:rsidR="003977D1" w:rsidRPr="003977D1">
        <w:rPr>
          <w:lang w:val="en-GB"/>
        </w:rPr>
        <w:t xml:space="preserve">Subsurface deficit </w:t>
      </w:r>
      <w:r w:rsidRPr="003977D1">
        <w:rPr>
          <w:lang w:val="en-GB"/>
        </w:rPr>
        <w:t>IP-area [mm]</w:t>
      </w:r>
    </w:p>
    <w:p w14:paraId="2EC1EED9" w14:textId="098D7DE1" w:rsidR="00632D83" w:rsidRPr="003977D1" w:rsidRDefault="00632D83" w:rsidP="00632D83">
      <w:pPr>
        <w:pStyle w:val="Brdtekst"/>
        <w:rPr>
          <w:lang w:val="en-GB"/>
        </w:rPr>
      </w:pPr>
      <w:r w:rsidRPr="003977D1">
        <w:rPr>
          <w:lang w:val="en-GB"/>
        </w:rPr>
        <w:t>19: "</w:t>
      </w:r>
      <w:r w:rsidR="00F75752">
        <w:rPr>
          <w:lang w:val="en-GB"/>
        </w:rPr>
        <w:t>SM</w:t>
      </w:r>
      <w:r w:rsidRPr="003977D1">
        <w:rPr>
          <w:lang w:val="en-GB"/>
        </w:rPr>
        <w:t>_P",</w:t>
      </w:r>
      <w:r w:rsidR="00FD0884" w:rsidRPr="003977D1">
        <w:rPr>
          <w:lang w:val="en-GB"/>
        </w:rPr>
        <w:t xml:space="preserve"> </w:t>
      </w:r>
      <w:proofErr w:type="spellStart"/>
      <w:r w:rsidR="003977D1" w:rsidRPr="003977D1">
        <w:rPr>
          <w:lang w:val="en-GB"/>
        </w:rPr>
        <w:t>soilwater</w:t>
      </w:r>
      <w:proofErr w:type="spellEnd"/>
      <w:r w:rsidR="00F75752">
        <w:rPr>
          <w:lang w:val="en-GB"/>
        </w:rPr>
        <w:t xml:space="preserve"> (unsaturated zone)</w:t>
      </w:r>
      <w:r w:rsidR="003977D1" w:rsidRPr="003977D1">
        <w:rPr>
          <w:lang w:val="en-GB"/>
        </w:rPr>
        <w:t xml:space="preserve"> </w:t>
      </w:r>
      <w:r w:rsidR="00FD0884" w:rsidRPr="003977D1">
        <w:rPr>
          <w:lang w:val="en-GB"/>
        </w:rPr>
        <w:t>P-area [mm]</w:t>
      </w:r>
    </w:p>
    <w:p w14:paraId="27C9C79D" w14:textId="68DFFD82" w:rsidR="00632D83" w:rsidRPr="006176EA" w:rsidRDefault="00632D83" w:rsidP="00632D83">
      <w:pPr>
        <w:pStyle w:val="Brdtekst"/>
        <w:rPr>
          <w:lang w:val="en-GB"/>
        </w:rPr>
      </w:pPr>
      <w:r w:rsidRPr="006176EA">
        <w:rPr>
          <w:lang w:val="en-GB"/>
        </w:rPr>
        <w:t>20: "</w:t>
      </w:r>
      <w:r w:rsidR="00F75752">
        <w:rPr>
          <w:lang w:val="en-GB"/>
        </w:rPr>
        <w:t>SM</w:t>
      </w:r>
      <w:r w:rsidRPr="006176EA">
        <w:rPr>
          <w:lang w:val="en-GB"/>
        </w:rPr>
        <w:t>_IP",</w:t>
      </w:r>
      <w:r w:rsidR="00FD0884" w:rsidRPr="006176EA">
        <w:rPr>
          <w:lang w:val="en-GB"/>
        </w:rPr>
        <w:t xml:space="preserve"> </w:t>
      </w:r>
      <w:proofErr w:type="spellStart"/>
      <w:r w:rsidR="003977D1" w:rsidRPr="006176EA">
        <w:rPr>
          <w:lang w:val="en-GB"/>
        </w:rPr>
        <w:t>soilwater</w:t>
      </w:r>
      <w:proofErr w:type="spellEnd"/>
      <w:r w:rsidR="00FD0884" w:rsidRPr="006176EA">
        <w:rPr>
          <w:lang w:val="en-GB"/>
        </w:rPr>
        <w:t xml:space="preserve"> </w:t>
      </w:r>
      <w:r w:rsidR="00F75752">
        <w:rPr>
          <w:lang w:val="en-GB"/>
        </w:rPr>
        <w:t xml:space="preserve">(unsaturated zone) </w:t>
      </w:r>
      <w:r w:rsidR="00FD0884" w:rsidRPr="006176EA">
        <w:rPr>
          <w:lang w:val="en-GB"/>
        </w:rPr>
        <w:t>IP-area [mm]</w:t>
      </w:r>
    </w:p>
    <w:p w14:paraId="06B67ED5" w14:textId="72BBB10E" w:rsidR="00632D83" w:rsidRPr="006176EA" w:rsidRDefault="00632D83" w:rsidP="00632D83">
      <w:pPr>
        <w:pStyle w:val="Brdtekst"/>
        <w:rPr>
          <w:lang w:val="en-GB"/>
        </w:rPr>
      </w:pPr>
      <w:r w:rsidRPr="006176EA">
        <w:rPr>
          <w:lang w:val="en-GB"/>
        </w:rPr>
        <w:t>21: "</w:t>
      </w:r>
      <w:r w:rsidR="00F07DD2">
        <w:rPr>
          <w:lang w:val="en-GB"/>
        </w:rPr>
        <w:t>EA</w:t>
      </w:r>
      <w:r w:rsidRPr="006176EA">
        <w:rPr>
          <w:lang w:val="en-GB"/>
        </w:rPr>
        <w:t>_P",</w:t>
      </w:r>
      <w:r w:rsidR="00FD0884" w:rsidRPr="006176EA">
        <w:rPr>
          <w:lang w:val="en-GB"/>
        </w:rPr>
        <w:t xml:space="preserve"> a</w:t>
      </w:r>
      <w:r w:rsidR="00954FC5">
        <w:rPr>
          <w:lang w:val="en-GB"/>
        </w:rPr>
        <w:t>ctual</w:t>
      </w:r>
      <w:r w:rsidR="00FD0884" w:rsidRPr="006176EA">
        <w:rPr>
          <w:lang w:val="en-GB"/>
        </w:rPr>
        <w:t xml:space="preserve"> </w:t>
      </w:r>
      <w:r w:rsidR="006176EA" w:rsidRPr="006176EA">
        <w:rPr>
          <w:lang w:val="en-GB"/>
        </w:rPr>
        <w:t>evapotranspiration</w:t>
      </w:r>
      <w:r w:rsidR="0042154D" w:rsidRPr="006176EA">
        <w:rPr>
          <w:lang w:val="en-GB"/>
        </w:rPr>
        <w:t xml:space="preserve"> P-area [mm]</w:t>
      </w:r>
    </w:p>
    <w:p w14:paraId="1EE36EAC" w14:textId="229E5109" w:rsidR="00632D83" w:rsidRPr="006176EA" w:rsidRDefault="00632D83" w:rsidP="00632D83">
      <w:pPr>
        <w:pStyle w:val="Brdtekst"/>
        <w:rPr>
          <w:lang w:val="en-GB"/>
        </w:rPr>
      </w:pPr>
      <w:r w:rsidRPr="006176EA">
        <w:rPr>
          <w:lang w:val="en-GB"/>
        </w:rPr>
        <w:t>22: "</w:t>
      </w:r>
      <w:r w:rsidR="00F07DD2">
        <w:rPr>
          <w:lang w:val="en-GB"/>
        </w:rPr>
        <w:t>EA</w:t>
      </w:r>
      <w:r w:rsidRPr="006176EA">
        <w:rPr>
          <w:lang w:val="en-GB"/>
        </w:rPr>
        <w:t>_IP",</w:t>
      </w:r>
      <w:r w:rsidR="0042154D" w:rsidRPr="006176EA">
        <w:rPr>
          <w:lang w:val="en-GB"/>
        </w:rPr>
        <w:t xml:space="preserve"> </w:t>
      </w:r>
      <w:r w:rsidR="00954FC5" w:rsidRPr="006176EA">
        <w:rPr>
          <w:lang w:val="en-GB"/>
        </w:rPr>
        <w:t>a</w:t>
      </w:r>
      <w:r w:rsidR="00954FC5">
        <w:rPr>
          <w:lang w:val="en-GB"/>
        </w:rPr>
        <w:t>ctual</w:t>
      </w:r>
      <w:r w:rsidR="00954FC5" w:rsidRPr="006176EA">
        <w:rPr>
          <w:lang w:val="en-GB"/>
        </w:rPr>
        <w:t xml:space="preserve"> </w:t>
      </w:r>
      <w:r w:rsidR="006176EA" w:rsidRPr="006176EA">
        <w:rPr>
          <w:lang w:val="en-GB"/>
        </w:rPr>
        <w:t xml:space="preserve">evapotranspiration </w:t>
      </w:r>
      <w:r w:rsidR="0042154D" w:rsidRPr="006176EA">
        <w:rPr>
          <w:lang w:val="en-GB"/>
        </w:rPr>
        <w:t>IP-area [mm]</w:t>
      </w:r>
    </w:p>
    <w:p w14:paraId="69BC4888" w14:textId="46A4B143" w:rsidR="00632D83" w:rsidRPr="006176EA" w:rsidRDefault="00632D83" w:rsidP="00632D83">
      <w:pPr>
        <w:pStyle w:val="Brdtekst"/>
        <w:rPr>
          <w:lang w:val="en-GB"/>
        </w:rPr>
      </w:pPr>
      <w:r w:rsidRPr="006176EA">
        <w:rPr>
          <w:lang w:val="en-GB"/>
        </w:rPr>
        <w:t>23: "</w:t>
      </w:r>
      <w:proofErr w:type="spellStart"/>
      <w:r w:rsidR="00F07DD2">
        <w:rPr>
          <w:lang w:val="en-GB"/>
        </w:rPr>
        <w:t>Qmm</w:t>
      </w:r>
      <w:proofErr w:type="spellEnd"/>
      <w:r w:rsidRPr="006176EA">
        <w:rPr>
          <w:lang w:val="en-GB"/>
        </w:rPr>
        <w:t>",</w:t>
      </w:r>
      <w:r w:rsidR="008751CF" w:rsidRPr="006176EA">
        <w:rPr>
          <w:lang w:val="en-GB"/>
        </w:rPr>
        <w:t xml:space="preserve"> total </w:t>
      </w:r>
      <w:r w:rsidR="006176EA" w:rsidRPr="006176EA">
        <w:rPr>
          <w:lang w:val="en-GB"/>
        </w:rPr>
        <w:t xml:space="preserve">runoff in </w:t>
      </w:r>
      <w:r w:rsidR="008751CF" w:rsidRPr="006176EA">
        <w:rPr>
          <w:lang w:val="en-GB"/>
        </w:rPr>
        <w:t>[mm]</w:t>
      </w:r>
    </w:p>
    <w:p w14:paraId="264FA259" w14:textId="0D6DD01F" w:rsidR="00632D83" w:rsidRPr="00B634B7" w:rsidRDefault="00632D83" w:rsidP="00632D83">
      <w:pPr>
        <w:pStyle w:val="Brdtekst"/>
        <w:rPr>
          <w:lang w:val="en-GB"/>
        </w:rPr>
      </w:pPr>
      <w:r w:rsidRPr="00B634B7">
        <w:rPr>
          <w:lang w:val="en-GB"/>
        </w:rPr>
        <w:t>24: "</w:t>
      </w:r>
      <w:proofErr w:type="spellStart"/>
      <w:r w:rsidR="00F07DD2">
        <w:rPr>
          <w:lang w:val="en-GB"/>
        </w:rPr>
        <w:t>SM</w:t>
      </w:r>
      <w:r w:rsidRPr="00B634B7">
        <w:rPr>
          <w:lang w:val="en-GB"/>
        </w:rPr>
        <w:t>_Bog</w:t>
      </w:r>
      <w:proofErr w:type="spellEnd"/>
      <w:r w:rsidRPr="00B634B7">
        <w:rPr>
          <w:lang w:val="en-GB"/>
        </w:rPr>
        <w:t>",</w:t>
      </w:r>
      <w:r w:rsidR="008751CF" w:rsidRPr="00B634B7">
        <w:rPr>
          <w:lang w:val="en-GB"/>
        </w:rPr>
        <w:t xml:space="preserve"> </w:t>
      </w:r>
      <w:proofErr w:type="spellStart"/>
      <w:r w:rsidR="00954FC5" w:rsidRPr="003977D1">
        <w:rPr>
          <w:lang w:val="en-GB"/>
        </w:rPr>
        <w:t>soilwater</w:t>
      </w:r>
      <w:proofErr w:type="spellEnd"/>
      <w:r w:rsidR="00954FC5">
        <w:rPr>
          <w:lang w:val="en-GB"/>
        </w:rPr>
        <w:t xml:space="preserve"> (unsaturated zone)</w:t>
      </w:r>
      <w:r w:rsidR="00954FC5" w:rsidRPr="003977D1">
        <w:rPr>
          <w:lang w:val="en-GB"/>
        </w:rPr>
        <w:t xml:space="preserve"> </w:t>
      </w:r>
      <w:r w:rsidR="00954FC5">
        <w:rPr>
          <w:lang w:val="en-GB"/>
        </w:rPr>
        <w:t xml:space="preserve">wetlands </w:t>
      </w:r>
      <w:r w:rsidR="008751CF" w:rsidRPr="00B634B7">
        <w:rPr>
          <w:lang w:val="en-GB"/>
        </w:rPr>
        <w:t>[mm]</w:t>
      </w:r>
    </w:p>
    <w:p w14:paraId="10D4AE52" w14:textId="6A987E20" w:rsidR="00632D83" w:rsidRPr="00B634B7" w:rsidRDefault="00632D83" w:rsidP="00632D83">
      <w:pPr>
        <w:pStyle w:val="Brdtekst"/>
        <w:rPr>
          <w:lang w:val="en-GB"/>
        </w:rPr>
      </w:pPr>
      <w:r w:rsidRPr="00B634B7">
        <w:rPr>
          <w:lang w:val="en-GB"/>
        </w:rPr>
        <w:t>25: "</w:t>
      </w:r>
      <w:proofErr w:type="spellStart"/>
      <w:r w:rsidR="00954FC5">
        <w:rPr>
          <w:lang w:val="en-GB"/>
        </w:rPr>
        <w:t>EA</w:t>
      </w:r>
      <w:r w:rsidRPr="00B634B7">
        <w:rPr>
          <w:lang w:val="en-GB"/>
        </w:rPr>
        <w:t>_Bog</w:t>
      </w:r>
      <w:proofErr w:type="spellEnd"/>
      <w:r w:rsidRPr="00B634B7">
        <w:rPr>
          <w:lang w:val="en-GB"/>
        </w:rPr>
        <w:t>",</w:t>
      </w:r>
      <w:r w:rsidR="008751CF" w:rsidRPr="00B634B7">
        <w:rPr>
          <w:lang w:val="en-GB"/>
        </w:rPr>
        <w:t xml:space="preserve"> </w:t>
      </w:r>
      <w:proofErr w:type="gramStart"/>
      <w:r w:rsidR="00B634B7" w:rsidRPr="006176EA">
        <w:rPr>
          <w:lang w:val="en-GB"/>
        </w:rPr>
        <w:t xml:space="preserve">evapotranspiration </w:t>
      </w:r>
      <w:r w:rsidR="00B634B7">
        <w:rPr>
          <w:lang w:val="en-GB"/>
        </w:rPr>
        <w:t xml:space="preserve"> wetlands</w:t>
      </w:r>
      <w:proofErr w:type="gramEnd"/>
      <w:r w:rsidR="008751CF" w:rsidRPr="00B634B7">
        <w:rPr>
          <w:lang w:val="en-GB"/>
        </w:rPr>
        <w:t xml:space="preserve"> [mm]</w:t>
      </w:r>
    </w:p>
    <w:p w14:paraId="34E3D81E" w14:textId="36F257B6" w:rsidR="00632D83" w:rsidRPr="00B634B7" w:rsidRDefault="00632D83" w:rsidP="00632D83">
      <w:pPr>
        <w:pStyle w:val="Brdtekst"/>
        <w:rPr>
          <w:lang w:val="en-GB"/>
        </w:rPr>
      </w:pPr>
      <w:r w:rsidRPr="00B634B7">
        <w:rPr>
          <w:lang w:val="en-GB"/>
        </w:rPr>
        <w:t>26: "</w:t>
      </w:r>
      <w:proofErr w:type="spellStart"/>
      <w:r w:rsidR="00954FC5">
        <w:rPr>
          <w:lang w:val="en-GB"/>
        </w:rPr>
        <w:t>qmm_state</w:t>
      </w:r>
      <w:proofErr w:type="spellEnd"/>
      <w:r w:rsidRPr="00B634B7">
        <w:rPr>
          <w:lang w:val="en-GB"/>
        </w:rPr>
        <w:t>",</w:t>
      </w:r>
      <w:r w:rsidR="008751CF" w:rsidRPr="00B634B7">
        <w:rPr>
          <w:lang w:val="en-GB"/>
        </w:rPr>
        <w:t xml:space="preserve"> </w:t>
      </w:r>
      <w:r w:rsidR="00954FC5">
        <w:rPr>
          <w:lang w:val="en-GB"/>
        </w:rPr>
        <w:t>diagnostic variable for debugging</w:t>
      </w:r>
      <w:r w:rsidR="008751CF" w:rsidRPr="00B634B7">
        <w:rPr>
          <w:lang w:val="en-GB"/>
        </w:rPr>
        <w:t xml:space="preserve"> </w:t>
      </w:r>
    </w:p>
    <w:p w14:paraId="6A3BA4D0" w14:textId="11E59375" w:rsidR="00632D83" w:rsidRPr="00B634B7" w:rsidRDefault="00632D83" w:rsidP="00632D83">
      <w:pPr>
        <w:pStyle w:val="Brdtekst"/>
        <w:rPr>
          <w:lang w:val="en-GB"/>
        </w:rPr>
      </w:pPr>
      <w:r w:rsidRPr="00B634B7">
        <w:rPr>
          <w:lang w:val="en-GB"/>
        </w:rPr>
        <w:t>27: "</w:t>
      </w:r>
      <w:proofErr w:type="spellStart"/>
      <w:r w:rsidR="00954FC5">
        <w:rPr>
          <w:lang w:val="en-GB"/>
        </w:rPr>
        <w:t>Boglyrs</w:t>
      </w:r>
      <w:proofErr w:type="spellEnd"/>
      <w:r w:rsidRPr="00B634B7">
        <w:rPr>
          <w:lang w:val="en-GB"/>
        </w:rPr>
        <w:t>",</w:t>
      </w:r>
      <w:r w:rsidR="008751CF" w:rsidRPr="00B634B7">
        <w:rPr>
          <w:lang w:val="en-GB"/>
        </w:rPr>
        <w:t xml:space="preserve"> </w:t>
      </w:r>
      <w:r w:rsidR="00954FC5">
        <w:rPr>
          <w:lang w:val="en-GB"/>
        </w:rPr>
        <w:t xml:space="preserve">Subsurface storage </w:t>
      </w:r>
      <w:r w:rsidR="00B634B7" w:rsidRPr="00B634B7">
        <w:rPr>
          <w:lang w:val="en-GB"/>
        </w:rPr>
        <w:t>wetlands</w:t>
      </w:r>
      <w:r w:rsidR="008751CF" w:rsidRPr="00B634B7">
        <w:rPr>
          <w:lang w:val="en-GB"/>
        </w:rPr>
        <w:t xml:space="preserve"> [mm]</w:t>
      </w:r>
    </w:p>
    <w:p w14:paraId="504F8F9F" w14:textId="2C419D0C" w:rsidR="00632D83" w:rsidRPr="00B634B7" w:rsidRDefault="00632D83" w:rsidP="00632D83">
      <w:pPr>
        <w:pStyle w:val="Brdtekst"/>
        <w:rPr>
          <w:lang w:val="en-GB"/>
        </w:rPr>
      </w:pPr>
      <w:r w:rsidRPr="00B634B7">
        <w:rPr>
          <w:lang w:val="en-GB"/>
        </w:rPr>
        <w:t>28: "SCA</w:t>
      </w:r>
      <w:r w:rsidR="00954FC5">
        <w:rPr>
          <w:lang w:val="en-GB"/>
        </w:rPr>
        <w:t>_IP</w:t>
      </w:r>
      <w:r w:rsidRPr="00B634B7">
        <w:rPr>
          <w:lang w:val="en-GB"/>
        </w:rPr>
        <w:t>",</w:t>
      </w:r>
      <w:r w:rsidR="008751CF" w:rsidRPr="00B634B7">
        <w:rPr>
          <w:lang w:val="en-GB"/>
        </w:rPr>
        <w:t xml:space="preserve"> </w:t>
      </w:r>
      <w:r w:rsidR="00B634B7" w:rsidRPr="00840153">
        <w:rPr>
          <w:lang w:val="en-GB"/>
        </w:rPr>
        <w:t xml:space="preserve">Snow covered area </w:t>
      </w:r>
      <w:r w:rsidR="008751CF" w:rsidRPr="00B634B7">
        <w:rPr>
          <w:lang w:val="en-GB"/>
        </w:rPr>
        <w:t>IP-area</w:t>
      </w:r>
      <w:r w:rsidR="00954FC5">
        <w:rPr>
          <w:lang w:val="en-GB"/>
        </w:rPr>
        <w:t xml:space="preserve"> </w:t>
      </w:r>
      <w:r w:rsidR="008751CF" w:rsidRPr="00B634B7">
        <w:rPr>
          <w:lang w:val="en-GB"/>
        </w:rPr>
        <w:t>[fra</w:t>
      </w:r>
      <w:r w:rsidR="00B634B7" w:rsidRPr="00B634B7">
        <w:rPr>
          <w:lang w:val="en-GB"/>
        </w:rPr>
        <w:t>ction</w:t>
      </w:r>
      <w:r w:rsidR="008751CF" w:rsidRPr="00B634B7">
        <w:rPr>
          <w:lang w:val="en-GB"/>
        </w:rPr>
        <w:t>]</w:t>
      </w:r>
    </w:p>
    <w:p w14:paraId="68BB5CBF" w14:textId="6C32A0A9" w:rsidR="00632D83" w:rsidRPr="00B634B7" w:rsidRDefault="00632D83" w:rsidP="00632D83">
      <w:pPr>
        <w:pStyle w:val="Brdtekst"/>
        <w:rPr>
          <w:lang w:val="en-GB"/>
        </w:rPr>
      </w:pPr>
      <w:r w:rsidRPr="00B634B7">
        <w:rPr>
          <w:lang w:val="en-GB"/>
        </w:rPr>
        <w:t>29: "SW</w:t>
      </w:r>
      <w:r w:rsidR="00954FC5">
        <w:rPr>
          <w:lang w:val="en-GB"/>
        </w:rPr>
        <w:t>E_IP</w:t>
      </w:r>
      <w:r w:rsidRPr="00B634B7">
        <w:rPr>
          <w:lang w:val="en-GB"/>
        </w:rPr>
        <w:t>2",</w:t>
      </w:r>
      <w:r w:rsidR="008751CF" w:rsidRPr="00B634B7">
        <w:rPr>
          <w:lang w:val="en-GB"/>
        </w:rPr>
        <w:t xml:space="preserve"> Sn</w:t>
      </w:r>
      <w:r w:rsidR="00B634B7" w:rsidRPr="00B634B7">
        <w:rPr>
          <w:lang w:val="en-GB"/>
        </w:rPr>
        <w:t>ow water equivalen</w:t>
      </w:r>
      <w:r w:rsidR="00B634B7">
        <w:rPr>
          <w:lang w:val="en-GB"/>
        </w:rPr>
        <w:t>t</w:t>
      </w:r>
      <w:r w:rsidR="008751CF" w:rsidRPr="00B634B7">
        <w:rPr>
          <w:lang w:val="en-GB"/>
        </w:rPr>
        <w:t xml:space="preserve"> IP-area [mm]</w:t>
      </w:r>
    </w:p>
    <w:p w14:paraId="5922AEAE" w14:textId="31D8F481" w:rsidR="00632D83" w:rsidRPr="00B634B7" w:rsidRDefault="00632D83" w:rsidP="00632D83">
      <w:pPr>
        <w:pStyle w:val="Brdtekst"/>
        <w:rPr>
          <w:lang w:val="en-GB"/>
        </w:rPr>
      </w:pPr>
      <w:r w:rsidRPr="00B634B7">
        <w:rPr>
          <w:lang w:val="en-GB"/>
        </w:rPr>
        <w:t>30: "</w:t>
      </w:r>
      <w:r w:rsidR="00954FC5">
        <w:rPr>
          <w:lang w:val="en-GB"/>
        </w:rPr>
        <w:t>WCS_P</w:t>
      </w:r>
      <w:r w:rsidRPr="00B634B7">
        <w:rPr>
          <w:lang w:val="en-GB"/>
        </w:rPr>
        <w:t>",</w:t>
      </w:r>
      <w:r w:rsidR="002E4F2A" w:rsidRPr="00B634B7">
        <w:rPr>
          <w:lang w:val="en-GB"/>
        </w:rPr>
        <w:t xml:space="preserve"> </w:t>
      </w:r>
      <w:r w:rsidR="00B634B7" w:rsidRPr="00B634B7">
        <w:rPr>
          <w:lang w:val="en-GB"/>
        </w:rPr>
        <w:t>liquid water in snowpack</w:t>
      </w:r>
      <w:r w:rsidR="002E4F2A" w:rsidRPr="00B634B7">
        <w:rPr>
          <w:lang w:val="en-GB"/>
        </w:rPr>
        <w:t xml:space="preserve"> P-area [mm]</w:t>
      </w:r>
    </w:p>
    <w:p w14:paraId="2BA95203" w14:textId="77588503" w:rsidR="00632D83" w:rsidRPr="00B634B7" w:rsidRDefault="00632D83" w:rsidP="00632D83">
      <w:pPr>
        <w:pStyle w:val="Brdtekst"/>
        <w:rPr>
          <w:lang w:val="en-GB"/>
        </w:rPr>
      </w:pPr>
      <w:r w:rsidRPr="00B634B7">
        <w:rPr>
          <w:lang w:val="en-GB"/>
        </w:rPr>
        <w:t>31: "</w:t>
      </w:r>
      <w:r w:rsidR="00954FC5">
        <w:rPr>
          <w:lang w:val="en-GB"/>
        </w:rPr>
        <w:t>WCS_IP</w:t>
      </w:r>
      <w:r w:rsidRPr="00B634B7">
        <w:rPr>
          <w:lang w:val="en-GB"/>
        </w:rPr>
        <w:t>",</w:t>
      </w:r>
      <w:r w:rsidR="002E4F2A" w:rsidRPr="00B634B7">
        <w:rPr>
          <w:lang w:val="en-GB"/>
        </w:rPr>
        <w:t xml:space="preserve"> </w:t>
      </w:r>
      <w:r w:rsidR="00B634B7" w:rsidRPr="00B634B7">
        <w:rPr>
          <w:lang w:val="en-GB"/>
        </w:rPr>
        <w:t xml:space="preserve">liquid water in snowpack </w:t>
      </w:r>
      <w:r w:rsidR="002E4F2A" w:rsidRPr="00B634B7">
        <w:rPr>
          <w:lang w:val="en-GB"/>
        </w:rPr>
        <w:t>IP-area [mm]</w:t>
      </w:r>
    </w:p>
    <w:p w14:paraId="5D8F53BD" w14:textId="1B37E196" w:rsidR="00632D83" w:rsidRPr="00B634B7" w:rsidRDefault="00632D83" w:rsidP="00632D83">
      <w:pPr>
        <w:pStyle w:val="Brdtekst"/>
        <w:rPr>
          <w:lang w:val="en-GB"/>
        </w:rPr>
      </w:pPr>
      <w:r w:rsidRPr="00B634B7">
        <w:rPr>
          <w:lang w:val="en-GB"/>
        </w:rPr>
        <w:t>32: "</w:t>
      </w:r>
      <w:r w:rsidR="00954FC5">
        <w:rPr>
          <w:lang w:val="en-GB"/>
        </w:rPr>
        <w:t>SS_P</w:t>
      </w:r>
      <w:r w:rsidRPr="00B634B7">
        <w:rPr>
          <w:lang w:val="en-GB"/>
        </w:rPr>
        <w:t>",</w:t>
      </w:r>
      <w:r w:rsidR="00817317" w:rsidRPr="00B634B7">
        <w:rPr>
          <w:lang w:val="en-GB"/>
        </w:rPr>
        <w:t xml:space="preserve"> </w:t>
      </w:r>
      <w:r w:rsidR="00B634B7" w:rsidRPr="00B634B7">
        <w:rPr>
          <w:lang w:val="en-GB"/>
        </w:rPr>
        <w:t>storage subsurface e</w:t>
      </w:r>
      <w:r w:rsidR="00954FC5">
        <w:rPr>
          <w:lang w:val="en-GB"/>
        </w:rPr>
        <w:t>xcluding</w:t>
      </w:r>
      <w:r w:rsidR="00817317" w:rsidRPr="00B634B7">
        <w:rPr>
          <w:lang w:val="en-GB"/>
        </w:rPr>
        <w:t xml:space="preserve"> overland flow P-area [mm]</w:t>
      </w:r>
      <w:r w:rsidR="002E4F2A" w:rsidRPr="00B634B7">
        <w:rPr>
          <w:lang w:val="en-GB"/>
        </w:rPr>
        <w:t xml:space="preserve"> </w:t>
      </w:r>
    </w:p>
    <w:p w14:paraId="21FF8A70" w14:textId="2EE8312B" w:rsidR="00817317" w:rsidRPr="006F5E81" w:rsidRDefault="00632D83" w:rsidP="00817317">
      <w:pPr>
        <w:pStyle w:val="Brdtekst"/>
        <w:rPr>
          <w:lang w:val="en-GB"/>
        </w:rPr>
      </w:pPr>
      <w:r w:rsidRPr="006F5E81">
        <w:rPr>
          <w:lang w:val="en-GB"/>
        </w:rPr>
        <w:t>33: "</w:t>
      </w:r>
      <w:r w:rsidR="00954FC5">
        <w:rPr>
          <w:lang w:val="en-GB"/>
        </w:rPr>
        <w:t>SS_IP</w:t>
      </w:r>
      <w:r w:rsidRPr="006F5E81">
        <w:rPr>
          <w:lang w:val="en-GB"/>
        </w:rPr>
        <w:t xml:space="preserve">", </w:t>
      </w:r>
      <w:r w:rsidR="00B634B7" w:rsidRPr="006F5E81">
        <w:rPr>
          <w:lang w:val="en-GB"/>
        </w:rPr>
        <w:t>storage subsurface ex</w:t>
      </w:r>
      <w:r w:rsidR="00954FC5">
        <w:rPr>
          <w:lang w:val="en-GB"/>
        </w:rPr>
        <w:t>cluding</w:t>
      </w:r>
      <w:r w:rsidR="00B634B7" w:rsidRPr="006F5E81">
        <w:rPr>
          <w:lang w:val="en-GB"/>
        </w:rPr>
        <w:t xml:space="preserve"> overland flow </w:t>
      </w:r>
      <w:r w:rsidR="00817317" w:rsidRPr="006F5E81">
        <w:rPr>
          <w:lang w:val="en-GB"/>
        </w:rPr>
        <w:t xml:space="preserve">IP-area [mm] </w:t>
      </w:r>
    </w:p>
    <w:p w14:paraId="075C9444" w14:textId="64039E69" w:rsidR="00632D83" w:rsidRDefault="00632D83" w:rsidP="00632D83">
      <w:pPr>
        <w:pStyle w:val="Brdtekst"/>
        <w:rPr>
          <w:lang w:val="en-GB"/>
        </w:rPr>
      </w:pPr>
      <w:r w:rsidRPr="006F5E81">
        <w:rPr>
          <w:lang w:val="en-GB"/>
        </w:rPr>
        <w:t>34: "</w:t>
      </w:r>
      <w:r w:rsidR="00954FC5">
        <w:rPr>
          <w:lang w:val="en-GB"/>
        </w:rPr>
        <w:t>Q_OF</w:t>
      </w:r>
      <w:r w:rsidRPr="006F5E81">
        <w:rPr>
          <w:lang w:val="en-GB"/>
        </w:rPr>
        <w:t>"</w:t>
      </w:r>
      <w:r w:rsidR="00954FC5">
        <w:rPr>
          <w:lang w:val="en-GB"/>
        </w:rPr>
        <w:t>,</w:t>
      </w:r>
      <w:r w:rsidR="00817317" w:rsidRPr="006F5E81">
        <w:rPr>
          <w:lang w:val="en-GB"/>
        </w:rPr>
        <w:t xml:space="preserve"> </w:t>
      </w:r>
      <w:r w:rsidR="006F5E81" w:rsidRPr="006F5E81">
        <w:rPr>
          <w:lang w:val="en-GB"/>
        </w:rPr>
        <w:t>runoff</w:t>
      </w:r>
      <w:r w:rsidR="00954FC5">
        <w:rPr>
          <w:lang w:val="en-GB"/>
        </w:rPr>
        <w:t xml:space="preserve"> as</w:t>
      </w:r>
      <w:r w:rsidR="006F5E81" w:rsidRPr="006F5E81">
        <w:rPr>
          <w:lang w:val="en-GB"/>
        </w:rPr>
        <w:t xml:space="preserve"> </w:t>
      </w:r>
      <w:r w:rsidR="00817317" w:rsidRPr="006F5E81">
        <w:rPr>
          <w:lang w:val="en-GB"/>
        </w:rPr>
        <w:t>overland flow [m³/s]</w:t>
      </w:r>
    </w:p>
    <w:p w14:paraId="4812DA00" w14:textId="129175DE" w:rsidR="00954FC5" w:rsidRDefault="00A15713" w:rsidP="00632D83">
      <w:pPr>
        <w:pStyle w:val="Brdtekst"/>
        <w:rPr>
          <w:lang w:val="en-GB"/>
        </w:rPr>
      </w:pPr>
      <w:r>
        <w:rPr>
          <w:lang w:val="en-GB"/>
        </w:rPr>
        <w:t xml:space="preserve">35: </w:t>
      </w:r>
      <w:r w:rsidR="00FE6D9B">
        <w:rPr>
          <w:lang w:val="en-GB"/>
        </w:rPr>
        <w:t>“</w:t>
      </w:r>
      <w:proofErr w:type="spellStart"/>
      <w:r w:rsidR="00FE6D9B">
        <w:rPr>
          <w:lang w:val="en-GB"/>
        </w:rPr>
        <w:t>outglac</w:t>
      </w:r>
      <w:proofErr w:type="spellEnd"/>
      <w:r w:rsidR="00FE6D9B">
        <w:rPr>
          <w:lang w:val="en-GB"/>
        </w:rPr>
        <w:t>”, glacial melt [mm]</w:t>
      </w:r>
    </w:p>
    <w:p w14:paraId="027815C3" w14:textId="23549576" w:rsidR="00A15713" w:rsidRDefault="00A15713" w:rsidP="00632D83">
      <w:pPr>
        <w:pStyle w:val="Brdtekst"/>
        <w:rPr>
          <w:lang w:val="en-GB"/>
        </w:rPr>
      </w:pPr>
      <w:r>
        <w:rPr>
          <w:lang w:val="en-GB"/>
        </w:rPr>
        <w:t>36:</w:t>
      </w:r>
      <w:r w:rsidR="00FE6D9B">
        <w:rPr>
          <w:lang w:val="en-GB"/>
        </w:rPr>
        <w:t xml:space="preserve"> “</w:t>
      </w:r>
      <w:proofErr w:type="spellStart"/>
      <w:r w:rsidR="00FE6D9B">
        <w:rPr>
          <w:lang w:val="en-GB"/>
        </w:rPr>
        <w:t>r_sm_outglac</w:t>
      </w:r>
      <w:proofErr w:type="spellEnd"/>
      <w:r w:rsidR="00FE6D9B">
        <w:rPr>
          <w:lang w:val="en-GB"/>
        </w:rPr>
        <w:t>”, rain, snowmelt and glacial melt from glaciated area [mm]</w:t>
      </w:r>
    </w:p>
    <w:p w14:paraId="242709EA" w14:textId="004CD2F1" w:rsidR="00A15713" w:rsidRPr="00FE6D9B" w:rsidRDefault="00A15713" w:rsidP="00632D83">
      <w:pPr>
        <w:pStyle w:val="Brdtekst"/>
      </w:pPr>
      <w:r w:rsidRPr="00FE6D9B">
        <w:t>37:</w:t>
      </w:r>
      <w:r w:rsidR="00FE6D9B" w:rsidRPr="00FE6D9B">
        <w:t xml:space="preserve"> “</w:t>
      </w:r>
      <w:proofErr w:type="spellStart"/>
      <w:r w:rsidR="00FE6D9B" w:rsidRPr="00FE6D9B">
        <w:t>gisoil</w:t>
      </w:r>
      <w:proofErr w:type="spellEnd"/>
      <w:r w:rsidR="00FE6D9B" w:rsidRPr="00FE6D9B">
        <w:t xml:space="preserve">”, </w:t>
      </w:r>
      <w:proofErr w:type="spellStart"/>
      <w:r w:rsidR="00FE6D9B" w:rsidRPr="00FE6D9B">
        <w:t>diagnostic</w:t>
      </w:r>
      <w:proofErr w:type="spellEnd"/>
      <w:r w:rsidR="00FE6D9B" w:rsidRPr="00FE6D9B">
        <w:t xml:space="preserve"> variable for </w:t>
      </w:r>
      <w:proofErr w:type="spellStart"/>
      <w:r w:rsidR="00FE6D9B" w:rsidRPr="00FE6D9B">
        <w:t>debugging</w:t>
      </w:r>
      <w:proofErr w:type="spellEnd"/>
    </w:p>
    <w:p w14:paraId="2DDFE92A" w14:textId="0A1BA06F" w:rsidR="00A15713" w:rsidRPr="00FE6D9B" w:rsidRDefault="00A15713" w:rsidP="00632D83">
      <w:pPr>
        <w:pStyle w:val="Brdtekst"/>
      </w:pPr>
      <w:r w:rsidRPr="00FE6D9B">
        <w:t>38</w:t>
      </w:r>
      <w:proofErr w:type="gramStart"/>
      <w:r w:rsidRPr="00FE6D9B">
        <w:t>:</w:t>
      </w:r>
      <w:r w:rsidR="00FE6D9B">
        <w:t xml:space="preserve"> </w:t>
      </w:r>
      <w:r w:rsidR="00FE6D9B" w:rsidRPr="00FE6D9B">
        <w:t>”</w:t>
      </w:r>
      <w:proofErr w:type="spellStart"/>
      <w:r w:rsidR="00FE6D9B" w:rsidRPr="00FE6D9B">
        <w:t>misoil</w:t>
      </w:r>
      <w:proofErr w:type="spellEnd"/>
      <w:proofErr w:type="gramEnd"/>
      <w:r w:rsidR="00FE6D9B" w:rsidRPr="00FE6D9B">
        <w:t xml:space="preserve">”, </w:t>
      </w:r>
      <w:proofErr w:type="spellStart"/>
      <w:r w:rsidR="00FE6D9B" w:rsidRPr="00FE6D9B">
        <w:t>diagnostic</w:t>
      </w:r>
      <w:proofErr w:type="spellEnd"/>
      <w:r w:rsidR="00FE6D9B" w:rsidRPr="00FE6D9B">
        <w:t xml:space="preserve"> variable for </w:t>
      </w:r>
      <w:proofErr w:type="spellStart"/>
      <w:r w:rsidR="00FE6D9B" w:rsidRPr="00FE6D9B">
        <w:t>debugging</w:t>
      </w:r>
      <w:proofErr w:type="spellEnd"/>
    </w:p>
    <w:p w14:paraId="021D9A18" w14:textId="60E68875" w:rsidR="00A15713" w:rsidRPr="00FE6D9B" w:rsidRDefault="00A15713" w:rsidP="00632D83">
      <w:pPr>
        <w:pStyle w:val="Brdtekst"/>
      </w:pPr>
      <w:r w:rsidRPr="00FE6D9B">
        <w:t>39</w:t>
      </w:r>
      <w:proofErr w:type="gramStart"/>
      <w:r w:rsidRPr="00FE6D9B">
        <w:t>:</w:t>
      </w:r>
      <w:r w:rsidR="00FE6D9B">
        <w:t xml:space="preserve"> </w:t>
      </w:r>
      <w:r w:rsidR="00FE6D9B" w:rsidRPr="00FE6D9B">
        <w:t>”</w:t>
      </w:r>
      <w:proofErr w:type="spellStart"/>
      <w:r w:rsidR="00FE6D9B" w:rsidRPr="00FE6D9B">
        <w:t>snittT</w:t>
      </w:r>
      <w:proofErr w:type="spellEnd"/>
      <w:proofErr w:type="gramEnd"/>
      <w:r w:rsidR="00FE6D9B" w:rsidRPr="00FE6D9B">
        <w:t>[1]”,</w:t>
      </w:r>
      <w:r w:rsidR="00FE6D9B">
        <w:t xml:space="preserve"> </w:t>
      </w:r>
      <w:proofErr w:type="spellStart"/>
      <w:r w:rsidR="00FE6D9B" w:rsidRPr="00FE6D9B">
        <w:t>diagnostic</w:t>
      </w:r>
      <w:proofErr w:type="spellEnd"/>
      <w:r w:rsidR="00FE6D9B" w:rsidRPr="00FE6D9B">
        <w:t xml:space="preserve"> variable for </w:t>
      </w:r>
      <w:proofErr w:type="spellStart"/>
      <w:r w:rsidR="00FE6D9B" w:rsidRPr="00FE6D9B">
        <w:t>debugging</w:t>
      </w:r>
      <w:proofErr w:type="spellEnd"/>
    </w:p>
    <w:p w14:paraId="63E8F7AA" w14:textId="4592E30A" w:rsidR="00A73F4A" w:rsidRPr="00E123EC" w:rsidRDefault="00A73F4A" w:rsidP="00A73F4A">
      <w:pPr>
        <w:pStyle w:val="Brdtekst"/>
        <w:rPr>
          <w:lang w:val="en-US"/>
        </w:rPr>
      </w:pPr>
      <w:r w:rsidRPr="00E123EC">
        <w:rPr>
          <w:lang w:val="en-US"/>
        </w:rPr>
        <w:t>To read and plot from</w:t>
      </w:r>
      <w:r>
        <w:rPr>
          <w:lang w:val="en-US"/>
        </w:rPr>
        <w:t xml:space="preserve"> </w:t>
      </w:r>
      <w:r w:rsidRPr="00E123EC">
        <w:rPr>
          <w:lang w:val="en-US"/>
        </w:rPr>
        <w:t>the</w:t>
      </w:r>
      <w:r>
        <w:rPr>
          <w:lang w:val="en-US"/>
        </w:rPr>
        <w:t xml:space="preserve"> </w:t>
      </w:r>
      <w:r w:rsidRPr="00E123EC">
        <w:rPr>
          <w:lang w:val="en-US"/>
        </w:rPr>
        <w:t>r</w:t>
      </w:r>
      <w:r>
        <w:rPr>
          <w:lang w:val="en-US"/>
        </w:rPr>
        <w:t>e</w:t>
      </w:r>
      <w:r w:rsidRPr="00E123EC">
        <w:rPr>
          <w:lang w:val="en-US"/>
        </w:rPr>
        <w:t>sult file, use</w:t>
      </w:r>
      <w:r w:rsidR="00A15713">
        <w:rPr>
          <w:lang w:val="en-US"/>
        </w:rPr>
        <w:t>, for example an R script</w:t>
      </w:r>
      <w:r w:rsidRPr="00E123EC">
        <w:rPr>
          <w:lang w:val="en-US"/>
        </w:rPr>
        <w:t xml:space="preserve">. </w:t>
      </w:r>
    </w:p>
    <w:p w14:paraId="1B59B8D1" w14:textId="5C13FB5F" w:rsidR="000C30EC" w:rsidRPr="00A73F4A" w:rsidRDefault="000C30EC" w:rsidP="00632D83">
      <w:pPr>
        <w:pStyle w:val="Brdtekst"/>
        <w:rPr>
          <w:lang w:val="en-US"/>
        </w:rPr>
      </w:pPr>
    </w:p>
    <w:p w14:paraId="65517446" w14:textId="3D11063E" w:rsidR="000C30EC" w:rsidRPr="00D107F8" w:rsidRDefault="000C30EC" w:rsidP="000C30EC">
      <w:pPr>
        <w:pStyle w:val="Brdtekst"/>
        <w:rPr>
          <w:b/>
          <w:bCs/>
          <w:sz w:val="32"/>
          <w:szCs w:val="32"/>
          <w:lang w:val="en-GB"/>
        </w:rPr>
      </w:pPr>
      <w:r w:rsidRPr="00D107F8">
        <w:rPr>
          <w:b/>
          <w:bCs/>
          <w:sz w:val="32"/>
          <w:szCs w:val="32"/>
          <w:lang w:val="en-GB"/>
        </w:rPr>
        <w:lastRenderedPageBreak/>
        <w:t xml:space="preserve">6) </w:t>
      </w:r>
      <w:r w:rsidR="00A73F4A" w:rsidRPr="00D107F8">
        <w:rPr>
          <w:b/>
          <w:bCs/>
          <w:sz w:val="32"/>
          <w:szCs w:val="32"/>
          <w:lang w:val="en-GB"/>
        </w:rPr>
        <w:t>Calibration</w:t>
      </w:r>
    </w:p>
    <w:p w14:paraId="41BFCCE6" w14:textId="4901A159" w:rsidR="00A73F4A" w:rsidRDefault="00A73F4A" w:rsidP="00A73F4A">
      <w:pPr>
        <w:pStyle w:val="Brdtekst"/>
      </w:pPr>
      <w:r w:rsidRPr="00B70035">
        <w:rPr>
          <w:lang w:val="en-US"/>
        </w:rPr>
        <w:t>To calibrate, set «kal=1» in the run script and you choose how many calibrati</w:t>
      </w:r>
      <w:r>
        <w:rPr>
          <w:lang w:val="en-US"/>
        </w:rPr>
        <w:t>on-rounds you want the model to run.</w:t>
      </w:r>
      <w:r w:rsidRPr="00B70035">
        <w:rPr>
          <w:lang w:val="en-US"/>
        </w:rPr>
        <w:t xml:space="preserve"> If you only calibrate two parameters, the convergence happens quite fast (300 rounds</w:t>
      </w:r>
      <w:r>
        <w:rPr>
          <w:lang w:val="en-US"/>
        </w:rPr>
        <w:t xml:space="preserve">, </w:t>
      </w:r>
      <w:proofErr w:type="spellStart"/>
      <w:r>
        <w:rPr>
          <w:lang w:val="en-US"/>
        </w:rPr>
        <w:t>MaxSteps</w:t>
      </w:r>
      <w:proofErr w:type="spellEnd"/>
      <w:r>
        <w:rPr>
          <w:lang w:val="en-US"/>
        </w:rPr>
        <w:t>=300</w:t>
      </w:r>
      <w:r w:rsidRPr="00B70035">
        <w:rPr>
          <w:lang w:val="en-US"/>
        </w:rPr>
        <w:t xml:space="preserve">). </w:t>
      </w:r>
      <w:r w:rsidRPr="00B70035">
        <w:t>Mo</w:t>
      </w:r>
      <w:r>
        <w:t xml:space="preserve">re parameters </w:t>
      </w:r>
      <w:proofErr w:type="spellStart"/>
      <w:r>
        <w:t>demand</w:t>
      </w:r>
      <w:proofErr w:type="spellEnd"/>
      <w:r>
        <w:t xml:space="preserve"> more </w:t>
      </w:r>
      <w:proofErr w:type="spellStart"/>
      <w:r w:rsidR="00BA28F0">
        <w:t>calibration</w:t>
      </w:r>
      <w:proofErr w:type="spellEnd"/>
      <w:r w:rsidR="00BA28F0">
        <w:t xml:space="preserve"> </w:t>
      </w:r>
      <w:proofErr w:type="spellStart"/>
      <w:r>
        <w:t>rounds</w:t>
      </w:r>
      <w:proofErr w:type="spellEnd"/>
      <w:r>
        <w:t>.</w:t>
      </w:r>
    </w:p>
    <w:p w14:paraId="713B13ED" w14:textId="037ED47F" w:rsidR="00AC5C90" w:rsidRDefault="00863FFA" w:rsidP="000877BA">
      <w:pPr>
        <w:pStyle w:val="Brdtekst"/>
      </w:pPr>
      <w:r>
        <w:rPr>
          <w:noProof/>
        </w:rPr>
        <w:drawing>
          <wp:inline distT="0" distB="0" distL="0" distR="0" wp14:anchorId="33AACFCC" wp14:editId="75426FF0">
            <wp:extent cx="5940425" cy="206375"/>
            <wp:effectExtent l="0" t="0" r="3175" b="317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06375"/>
                    </a:xfrm>
                    <a:prstGeom prst="rect">
                      <a:avLst/>
                    </a:prstGeom>
                  </pic:spPr>
                </pic:pic>
              </a:graphicData>
            </a:graphic>
          </wp:inline>
        </w:drawing>
      </w:r>
    </w:p>
    <w:p w14:paraId="1BB934FA" w14:textId="77777777" w:rsidR="00A73F4A" w:rsidRPr="00B70035" w:rsidRDefault="00A73F4A" w:rsidP="00A73F4A">
      <w:pPr>
        <w:pStyle w:val="Brdtekst"/>
        <w:rPr>
          <w:lang w:val="en-US"/>
        </w:rPr>
      </w:pPr>
      <w:r w:rsidRPr="00B70035">
        <w:rPr>
          <w:lang w:val="en-US"/>
        </w:rPr>
        <w:t xml:space="preserve">The number of parameters to calibrate is decided by expand or minimize the range of </w:t>
      </w:r>
      <w:r>
        <w:rPr>
          <w:lang w:val="en-US"/>
        </w:rPr>
        <w:t>the parameters.</w:t>
      </w:r>
    </w:p>
    <w:p w14:paraId="5D5DC150" w14:textId="4D2EDF44" w:rsidR="00AC5C90" w:rsidRDefault="00DD38B7" w:rsidP="000877BA">
      <w:pPr>
        <w:pStyle w:val="Brdtekst"/>
      </w:pPr>
      <w:r w:rsidRPr="00DD38B7">
        <w:rPr>
          <w:noProof/>
        </w:rPr>
        <w:drawing>
          <wp:inline distT="0" distB="0" distL="0" distR="0" wp14:anchorId="1A381197" wp14:editId="7A5A97F9">
            <wp:extent cx="5940425" cy="361315"/>
            <wp:effectExtent l="0" t="0" r="3175" b="635"/>
            <wp:docPr id="195953739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537399" name=""/>
                    <pic:cNvPicPr/>
                  </pic:nvPicPr>
                  <pic:blipFill>
                    <a:blip r:embed="rId24"/>
                    <a:stretch>
                      <a:fillRect/>
                    </a:stretch>
                  </pic:blipFill>
                  <pic:spPr>
                    <a:xfrm>
                      <a:off x="0" y="0"/>
                      <a:ext cx="5940425" cy="361315"/>
                    </a:xfrm>
                    <a:prstGeom prst="rect">
                      <a:avLst/>
                    </a:prstGeom>
                  </pic:spPr>
                </pic:pic>
              </a:graphicData>
            </a:graphic>
          </wp:inline>
        </w:drawing>
      </w:r>
    </w:p>
    <w:p w14:paraId="6D11FE7C" w14:textId="75267803" w:rsidR="00863FFA" w:rsidRDefault="00A73F4A" w:rsidP="000877BA">
      <w:pPr>
        <w:pStyle w:val="Brdtekst"/>
        <w:rPr>
          <w:lang w:val="en-GB"/>
        </w:rPr>
      </w:pPr>
      <w:r w:rsidRPr="00DD38B7">
        <w:rPr>
          <w:lang w:val="en-GB"/>
        </w:rPr>
        <w:t xml:space="preserve">Only </w:t>
      </w:r>
      <w:r w:rsidR="00BA28F0">
        <w:rPr>
          <w:lang w:val="en-GB"/>
        </w:rPr>
        <w:t xml:space="preserve">a chosen set of </w:t>
      </w:r>
      <w:r w:rsidRPr="00DD38B7">
        <w:rPr>
          <w:lang w:val="en-GB"/>
        </w:rPr>
        <w:t>parameters ha</w:t>
      </w:r>
      <w:r w:rsidR="00BA28F0">
        <w:rPr>
          <w:lang w:val="en-GB"/>
        </w:rPr>
        <w:t>ve</w:t>
      </w:r>
      <w:r w:rsidRPr="00DD38B7">
        <w:rPr>
          <w:lang w:val="en-GB"/>
        </w:rPr>
        <w:t xml:space="preserve"> a range in th</w:t>
      </w:r>
      <w:r w:rsidR="00DD38B7">
        <w:rPr>
          <w:lang w:val="en-GB"/>
        </w:rPr>
        <w:t xml:space="preserve">e above </w:t>
      </w:r>
      <w:r w:rsidRPr="00DD38B7">
        <w:rPr>
          <w:lang w:val="en-GB"/>
        </w:rPr>
        <w:t>example</w:t>
      </w:r>
      <w:r w:rsidR="00BA28F0">
        <w:rPr>
          <w:lang w:val="en-GB"/>
        </w:rPr>
        <w:t>. If you choose to have no parameter range for a parameter, the parameter will remain a constant</w:t>
      </w:r>
      <w:r w:rsidR="005E78F4">
        <w:rPr>
          <w:lang w:val="en-GB"/>
        </w:rPr>
        <w:t>.</w:t>
      </w:r>
      <w:r w:rsidR="00BA28F0">
        <w:rPr>
          <w:lang w:val="en-GB"/>
        </w:rPr>
        <w:t xml:space="preserve"> </w:t>
      </w:r>
    </w:p>
    <w:p w14:paraId="3A672103" w14:textId="77777777" w:rsidR="00707CE6" w:rsidRPr="00DD38B7" w:rsidRDefault="00707CE6" w:rsidP="000877BA">
      <w:pPr>
        <w:pStyle w:val="Brdtekst"/>
        <w:rPr>
          <w:lang w:val="en-GB"/>
        </w:rPr>
      </w:pPr>
    </w:p>
    <w:p w14:paraId="7D4036DE" w14:textId="375FD794" w:rsidR="003928EC" w:rsidRPr="00EB5A00" w:rsidRDefault="003928EC" w:rsidP="000877BA">
      <w:pPr>
        <w:pStyle w:val="Brdtekst"/>
        <w:rPr>
          <w:lang w:val="en-GB"/>
        </w:rPr>
      </w:pPr>
      <w:r w:rsidRPr="00EB5A00">
        <w:rPr>
          <w:b/>
          <w:bCs/>
          <w:sz w:val="32"/>
          <w:szCs w:val="32"/>
          <w:lang w:val="en-GB"/>
        </w:rPr>
        <w:t>Refer</w:t>
      </w:r>
      <w:r w:rsidR="008A3040" w:rsidRPr="00EB5A00">
        <w:rPr>
          <w:b/>
          <w:bCs/>
          <w:sz w:val="32"/>
          <w:szCs w:val="32"/>
          <w:lang w:val="en-GB"/>
        </w:rPr>
        <w:t>ences</w:t>
      </w:r>
    </w:p>
    <w:p w14:paraId="29F1A631" w14:textId="53ED765D" w:rsidR="003928EC" w:rsidRDefault="003928EC" w:rsidP="003928EC">
      <w:pPr>
        <w:pStyle w:val="Brdtekst"/>
        <w:rPr>
          <w:rStyle w:val="Hyperkobling"/>
          <w:lang w:val="en-GB"/>
        </w:rPr>
      </w:pPr>
      <w:r w:rsidRPr="003928EC">
        <w:rPr>
          <w:lang w:val="en-GB"/>
        </w:rPr>
        <w:t xml:space="preserve">Skaugen, T. D. Lawrence and R. Z. Ortega, 2020. A parameter parsimonious approach for catchment scale urban hydrology – Which processes are </w:t>
      </w:r>
      <w:proofErr w:type="gramStart"/>
      <w:r w:rsidRPr="003928EC">
        <w:rPr>
          <w:lang w:val="en-GB"/>
        </w:rPr>
        <w:t>important?.</w:t>
      </w:r>
      <w:proofErr w:type="gramEnd"/>
      <w:r w:rsidRPr="003928EC">
        <w:rPr>
          <w:lang w:val="en-GB"/>
        </w:rPr>
        <w:t xml:space="preserve"> Journal of Hydrology X, 8, </w:t>
      </w:r>
      <w:r w:rsidR="00FA56C4">
        <w:fldChar w:fldCharType="begin"/>
      </w:r>
      <w:r w:rsidR="00FA56C4" w:rsidRPr="00DE3FC8">
        <w:rPr>
          <w:lang w:val="en-GB"/>
          <w:rPrChange w:id="3" w:author="Thomas Skaugen" w:date="2024-08-08T12:15:00Z" w16du:dateUtc="2024-08-08T10:15:00Z">
            <w:rPr/>
          </w:rPrChange>
        </w:rPr>
        <w:instrText>HYPERLINK "https://doi.org/10.1016/j.hydroa.2020.100060"</w:instrText>
      </w:r>
      <w:r w:rsidR="00FA56C4">
        <w:fldChar w:fldCharType="separate"/>
      </w:r>
      <w:r w:rsidRPr="003928EC">
        <w:rPr>
          <w:rStyle w:val="Hyperkobling"/>
          <w:lang w:val="en-GB"/>
        </w:rPr>
        <w:t>https://doi.org/10.1016/j.hydroa.</w:t>
      </w:r>
      <w:r w:rsidR="00FA56C4">
        <w:rPr>
          <w:rStyle w:val="Hyperkobling"/>
          <w:lang w:val="en-GB"/>
        </w:rPr>
        <w:fldChar w:fldCharType="end"/>
      </w:r>
      <w:r w:rsidR="00FA56C4">
        <w:fldChar w:fldCharType="begin"/>
      </w:r>
      <w:r w:rsidR="00FA56C4" w:rsidRPr="00DE3FC8">
        <w:rPr>
          <w:lang w:val="en-GB"/>
          <w:rPrChange w:id="4" w:author="Thomas Skaugen" w:date="2024-08-08T12:15:00Z" w16du:dateUtc="2024-08-08T10:15:00Z">
            <w:rPr/>
          </w:rPrChange>
        </w:rPr>
        <w:instrText>HYPERLINK "https://doi.org/10.1016/j.hydroa.2020.100060"</w:instrText>
      </w:r>
      <w:r w:rsidR="00FA56C4">
        <w:fldChar w:fldCharType="separate"/>
      </w:r>
      <w:r w:rsidRPr="003928EC">
        <w:rPr>
          <w:rStyle w:val="Hyperkobling"/>
          <w:lang w:val="en-GB"/>
        </w:rPr>
        <w:t>2020.100060</w:t>
      </w:r>
      <w:r w:rsidR="00FA56C4">
        <w:rPr>
          <w:rStyle w:val="Hyperkobling"/>
          <w:lang w:val="en-GB"/>
        </w:rPr>
        <w:fldChar w:fldCharType="end"/>
      </w:r>
    </w:p>
    <w:p w14:paraId="0E849C02" w14:textId="1061B439" w:rsidR="0089124E" w:rsidRDefault="0089124E" w:rsidP="003928EC">
      <w:pPr>
        <w:pStyle w:val="Brdtekst"/>
        <w:rPr>
          <w:rStyle w:val="Hyperkobling"/>
          <w:lang w:val="en-GB"/>
        </w:rPr>
      </w:pPr>
      <w:r w:rsidRPr="00B866C1">
        <w:rPr>
          <w:lang w:val="en-GB"/>
        </w:rPr>
        <w:t xml:space="preserve">Skaugen T. and C. </w:t>
      </w:r>
      <w:proofErr w:type="spellStart"/>
      <w:r w:rsidRPr="00B866C1">
        <w:rPr>
          <w:lang w:val="en-GB"/>
        </w:rPr>
        <w:t>Onof</w:t>
      </w:r>
      <w:proofErr w:type="spellEnd"/>
      <w:r w:rsidRPr="00B866C1">
        <w:rPr>
          <w:lang w:val="en-GB"/>
        </w:rPr>
        <w:t xml:space="preserve">, 2014. A rainfall runoff model parameterized form GIS and runoff data. </w:t>
      </w:r>
      <w:proofErr w:type="spellStart"/>
      <w:r w:rsidRPr="00B866C1">
        <w:rPr>
          <w:i/>
          <w:lang w:val="en-GB"/>
        </w:rPr>
        <w:t>Hydrol</w:t>
      </w:r>
      <w:proofErr w:type="spellEnd"/>
      <w:r w:rsidRPr="00B866C1">
        <w:rPr>
          <w:i/>
          <w:lang w:val="en-GB"/>
        </w:rPr>
        <w:t>. Process</w:t>
      </w:r>
      <w:r w:rsidRPr="00B866C1">
        <w:rPr>
          <w:lang w:val="en-GB"/>
        </w:rPr>
        <w:t xml:space="preserve">. </w:t>
      </w:r>
      <w:r w:rsidRPr="003D28C0">
        <w:rPr>
          <w:b/>
          <w:lang w:val="en-GB"/>
        </w:rPr>
        <w:t>28</w:t>
      </w:r>
      <w:r w:rsidRPr="00B866C1">
        <w:rPr>
          <w:lang w:val="en-GB"/>
        </w:rPr>
        <w:t>, 4529-4542,DOI:10.1002/hyp.9968.</w:t>
      </w:r>
    </w:p>
    <w:p w14:paraId="57E2B316" w14:textId="2EFD4303" w:rsidR="00804CEE" w:rsidRPr="00804CEE" w:rsidRDefault="00804CEE" w:rsidP="003928EC">
      <w:pPr>
        <w:pStyle w:val="Brdtekst"/>
        <w:rPr>
          <w:lang w:val="en-US"/>
        </w:rPr>
      </w:pPr>
      <w:r w:rsidRPr="00E644DB">
        <w:rPr>
          <w:lang w:val="en-US"/>
        </w:rPr>
        <w:t xml:space="preserve">Skaugen, T. and Weltzien, I. H., 2016. A model for the spatial distribution of snow water equivalent </w:t>
      </w:r>
      <w:proofErr w:type="spellStart"/>
      <w:r w:rsidRPr="00E644DB">
        <w:rPr>
          <w:lang w:val="en-US"/>
        </w:rPr>
        <w:t>parameterised</w:t>
      </w:r>
      <w:proofErr w:type="spellEnd"/>
      <w:r w:rsidRPr="00E644DB">
        <w:rPr>
          <w:lang w:val="en-US"/>
        </w:rPr>
        <w:t xml:space="preserve"> from the spatial variability of precipitation, </w:t>
      </w:r>
      <w:r w:rsidRPr="00E644DB">
        <w:rPr>
          <w:i/>
          <w:lang w:val="en-US"/>
        </w:rPr>
        <w:t>The Cryosphere</w:t>
      </w:r>
      <w:r w:rsidRPr="00E644DB">
        <w:rPr>
          <w:lang w:val="en-US"/>
        </w:rPr>
        <w:t>. 10, 1947-1963, doi:10.5194/tc-10_1947_2016.</w:t>
      </w:r>
    </w:p>
    <w:p w14:paraId="21DE52D3" w14:textId="77777777" w:rsidR="00804CEE" w:rsidRPr="00804CEE" w:rsidRDefault="00804CEE" w:rsidP="00804CEE">
      <w:pPr>
        <w:pStyle w:val="Brdtekst"/>
        <w:rPr>
          <w:lang w:val="en-US"/>
        </w:rPr>
      </w:pPr>
      <w:r w:rsidRPr="00804CEE">
        <w:rPr>
          <w:lang w:val="en-US"/>
        </w:rPr>
        <w:t xml:space="preserve">Tsegaw, A.T., Skaugen, T, Alfredsen, K &amp; Muthanna, T.M: </w:t>
      </w:r>
      <w:r w:rsidR="00FA56C4">
        <w:fldChar w:fldCharType="begin"/>
      </w:r>
      <w:r w:rsidR="00FA56C4" w:rsidRPr="00DE3FC8">
        <w:rPr>
          <w:lang w:val="en-GB"/>
          <w:rPrChange w:id="5" w:author="Thomas Skaugen" w:date="2024-08-08T12:14:00Z" w16du:dateUtc="2024-08-08T10:14:00Z">
            <w:rPr/>
          </w:rPrChange>
        </w:rPr>
        <w:instrText>HYPERLINK "https://iwaponline.com/hr/article/doi/10.2166/nh.2019.003/69546/A-dynamic-river-network-method-for-the-prediction" \t "_blank"</w:instrText>
      </w:r>
      <w:r w:rsidR="00FA56C4">
        <w:fldChar w:fldCharType="separate"/>
      </w:r>
      <w:r w:rsidRPr="00804CEE">
        <w:rPr>
          <w:lang w:val="en-US"/>
        </w:rPr>
        <w:t>A dynamic river network method for the prediction of floods using a parsimonious rainfall-runoff model</w:t>
      </w:r>
      <w:r w:rsidR="00FA56C4">
        <w:rPr>
          <w:lang w:val="en-US"/>
        </w:rPr>
        <w:fldChar w:fldCharType="end"/>
      </w:r>
      <w:r w:rsidRPr="00804CEE">
        <w:rPr>
          <w:lang w:val="en-US"/>
        </w:rPr>
        <w:t>. Hydrology Research 2019; doi.org/10.2166/nh.2019.003, ISSN 1998-9563 (Published online August 26</w:t>
      </w:r>
      <w:proofErr w:type="gramStart"/>
      <w:r w:rsidRPr="00804CEE">
        <w:rPr>
          <w:lang w:val="en-US"/>
        </w:rPr>
        <w:t xml:space="preserve"> 2019</w:t>
      </w:r>
      <w:proofErr w:type="gramEnd"/>
      <w:r w:rsidRPr="00804CEE">
        <w:rPr>
          <w:lang w:val="en-US"/>
        </w:rPr>
        <w:t>).</w:t>
      </w:r>
    </w:p>
    <w:p w14:paraId="4BB6F597" w14:textId="77777777" w:rsidR="003928EC" w:rsidRPr="00C545BA" w:rsidRDefault="003928EC" w:rsidP="000877BA">
      <w:pPr>
        <w:pStyle w:val="Brdtekst"/>
        <w:rPr>
          <w:lang w:val="en-GB"/>
        </w:rPr>
      </w:pPr>
    </w:p>
    <w:sectPr w:rsidR="003928EC" w:rsidRPr="00C545BA" w:rsidSect="00F50E29">
      <w:footerReference w:type="default" r:id="rId25"/>
      <w:pgSz w:w="11907" w:h="16840" w:code="9"/>
      <w:pgMar w:top="1701" w:right="1134" w:bottom="1418" w:left="1418" w:header="567"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nielle Marie Barna" w:date="2024-08-05T12:52:00Z" w:initials="DB">
    <w:p w14:paraId="283ECBDB" w14:textId="2585D7E3" w:rsidR="007972AD" w:rsidRDefault="007972AD" w:rsidP="007972AD">
      <w:pPr>
        <w:pStyle w:val="Merknadstekst"/>
      </w:pPr>
      <w:r>
        <w:rPr>
          <w:rStyle w:val="Merknadsreferanse"/>
        </w:rPr>
        <w:annotationRef/>
      </w:r>
      <w:r>
        <w:t>Foreslå å definere én filsti som kan brukes til å kalle alle funksjoner, slik at brukerne ikke trenger å endre mange linjer med kode. F. eks:</w:t>
      </w:r>
    </w:p>
    <w:p w14:paraId="0C1F59C4" w14:textId="77777777" w:rsidR="007972AD" w:rsidRDefault="007972AD" w:rsidP="007972AD">
      <w:pPr>
        <w:pStyle w:val="Merknadstekst"/>
      </w:pPr>
      <w:r>
        <w:t>fnpath = ”</w:t>
      </w:r>
      <w:hyperlink r:id="rId1" w:history="1">
        <w:r w:rsidRPr="00F31843">
          <w:rPr>
            <w:rStyle w:val="Hyperkobling"/>
          </w:rPr>
          <w:t>C:\\Users\\daba\\</w:t>
        </w:r>
      </w:hyperlink>
      <w:r>
        <w:t>”</w:t>
      </w:r>
    </w:p>
    <w:p w14:paraId="29C37970" w14:textId="77777777" w:rsidR="007972AD" w:rsidRDefault="007972AD" w:rsidP="007972AD">
      <w:pPr>
        <w:pStyle w:val="Merknadstekst"/>
      </w:pPr>
      <w:r>
        <w:t xml:space="preserve">include(fnpath * ”Big2SmallLambda.jl”) </w:t>
      </w:r>
    </w:p>
    <w:p w14:paraId="4B16913B" w14:textId="77777777" w:rsidR="007972AD" w:rsidRDefault="007972AD" w:rsidP="007972AD">
      <w:pPr>
        <w:pStyle w:val="Merknadstekst"/>
      </w:pPr>
      <w:r>
        <w:t>include(fnpath * ”CeleritySubSurface.jl”)</w:t>
      </w:r>
    </w:p>
    <w:p w14:paraId="32B8A336" w14:textId="77777777" w:rsidR="007972AD" w:rsidRDefault="007972AD" w:rsidP="007972AD">
      <w:pPr>
        <w:pStyle w:val="Merknadstekst"/>
      </w:pPr>
      <w:r>
        <w:t>...osv.</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B8A3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C709C7" w16cex:dateUtc="2024-08-05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B8A336" w16cid:durableId="17C709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BA1584" w14:textId="77777777" w:rsidR="006C2348" w:rsidRDefault="006C2348">
      <w:r>
        <w:separator/>
      </w:r>
    </w:p>
  </w:endnote>
  <w:endnote w:type="continuationSeparator" w:id="0">
    <w:p w14:paraId="2FF77DE3" w14:textId="77777777" w:rsidR="006C2348" w:rsidRDefault="006C2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AFBB1" w14:textId="77777777" w:rsidR="00AE334C" w:rsidRDefault="00AE33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F11BA" w14:textId="77777777" w:rsidR="006C2348" w:rsidRDefault="006C2348">
      <w:r>
        <w:separator/>
      </w:r>
    </w:p>
  </w:footnote>
  <w:footnote w:type="continuationSeparator" w:id="0">
    <w:p w14:paraId="028F2639" w14:textId="77777777" w:rsidR="006C2348" w:rsidRDefault="006C2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744A488"/>
    <w:lvl w:ilvl="0">
      <w:start w:val="1"/>
      <w:numFmt w:val="decimal"/>
      <w:pStyle w:val="Nummerertliste"/>
      <w:lvlText w:val="%1."/>
      <w:lvlJc w:val="left"/>
      <w:pPr>
        <w:tabs>
          <w:tab w:val="num" w:pos="360"/>
        </w:tabs>
        <w:ind w:left="360" w:hanging="360"/>
      </w:pPr>
    </w:lvl>
  </w:abstractNum>
  <w:abstractNum w:abstractNumId="1" w15:restartNumberingAfterBreak="0">
    <w:nsid w:val="FFFFFF89"/>
    <w:multiLevelType w:val="singleLevel"/>
    <w:tmpl w:val="DE424D1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FB31D03"/>
    <w:multiLevelType w:val="multilevel"/>
    <w:tmpl w:val="4FDC2EE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30085AED"/>
    <w:multiLevelType w:val="hybridMultilevel"/>
    <w:tmpl w:val="5AD28F4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3E7970D2"/>
    <w:multiLevelType w:val="hybridMultilevel"/>
    <w:tmpl w:val="843EA1A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423C286A"/>
    <w:multiLevelType w:val="hybridMultilevel"/>
    <w:tmpl w:val="4056A1E0"/>
    <w:lvl w:ilvl="0" w:tplc="68700CC6">
      <w:start w:val="1"/>
      <w:numFmt w:val="bullet"/>
      <w:pStyle w:val="NVEpunktmerket"/>
      <w:lvlText w:val=""/>
      <w:lvlJc w:val="left"/>
      <w:pPr>
        <w:ind w:left="1145" w:hanging="360"/>
      </w:pPr>
      <w:rPr>
        <w:rFonts w:ascii="Wingdings" w:hAnsi="Wingdings" w:hint="default"/>
      </w:rPr>
    </w:lvl>
    <w:lvl w:ilvl="1" w:tplc="04140003" w:tentative="1">
      <w:start w:val="1"/>
      <w:numFmt w:val="bullet"/>
      <w:lvlText w:val="o"/>
      <w:lvlJc w:val="left"/>
      <w:pPr>
        <w:ind w:left="1865" w:hanging="360"/>
      </w:pPr>
      <w:rPr>
        <w:rFonts w:ascii="Courier New" w:hAnsi="Courier New" w:cs="Courier New" w:hint="default"/>
      </w:rPr>
    </w:lvl>
    <w:lvl w:ilvl="2" w:tplc="04140005" w:tentative="1">
      <w:start w:val="1"/>
      <w:numFmt w:val="bullet"/>
      <w:lvlText w:val=""/>
      <w:lvlJc w:val="left"/>
      <w:pPr>
        <w:ind w:left="2585" w:hanging="360"/>
      </w:pPr>
      <w:rPr>
        <w:rFonts w:ascii="Wingdings" w:hAnsi="Wingdings" w:hint="default"/>
      </w:rPr>
    </w:lvl>
    <w:lvl w:ilvl="3" w:tplc="04140001" w:tentative="1">
      <w:start w:val="1"/>
      <w:numFmt w:val="bullet"/>
      <w:lvlText w:val=""/>
      <w:lvlJc w:val="left"/>
      <w:pPr>
        <w:ind w:left="3305" w:hanging="360"/>
      </w:pPr>
      <w:rPr>
        <w:rFonts w:ascii="Symbol" w:hAnsi="Symbol" w:hint="default"/>
      </w:rPr>
    </w:lvl>
    <w:lvl w:ilvl="4" w:tplc="04140003" w:tentative="1">
      <w:start w:val="1"/>
      <w:numFmt w:val="bullet"/>
      <w:lvlText w:val="o"/>
      <w:lvlJc w:val="left"/>
      <w:pPr>
        <w:ind w:left="4025" w:hanging="360"/>
      </w:pPr>
      <w:rPr>
        <w:rFonts w:ascii="Courier New" w:hAnsi="Courier New" w:cs="Courier New" w:hint="default"/>
      </w:rPr>
    </w:lvl>
    <w:lvl w:ilvl="5" w:tplc="04140005" w:tentative="1">
      <w:start w:val="1"/>
      <w:numFmt w:val="bullet"/>
      <w:lvlText w:val=""/>
      <w:lvlJc w:val="left"/>
      <w:pPr>
        <w:ind w:left="4745" w:hanging="360"/>
      </w:pPr>
      <w:rPr>
        <w:rFonts w:ascii="Wingdings" w:hAnsi="Wingdings" w:hint="default"/>
      </w:rPr>
    </w:lvl>
    <w:lvl w:ilvl="6" w:tplc="04140001" w:tentative="1">
      <w:start w:val="1"/>
      <w:numFmt w:val="bullet"/>
      <w:lvlText w:val=""/>
      <w:lvlJc w:val="left"/>
      <w:pPr>
        <w:ind w:left="5465" w:hanging="360"/>
      </w:pPr>
      <w:rPr>
        <w:rFonts w:ascii="Symbol" w:hAnsi="Symbol" w:hint="default"/>
      </w:rPr>
    </w:lvl>
    <w:lvl w:ilvl="7" w:tplc="04140003" w:tentative="1">
      <w:start w:val="1"/>
      <w:numFmt w:val="bullet"/>
      <w:lvlText w:val="o"/>
      <w:lvlJc w:val="left"/>
      <w:pPr>
        <w:ind w:left="6185" w:hanging="360"/>
      </w:pPr>
      <w:rPr>
        <w:rFonts w:ascii="Courier New" w:hAnsi="Courier New" w:cs="Courier New" w:hint="default"/>
      </w:rPr>
    </w:lvl>
    <w:lvl w:ilvl="8" w:tplc="04140005" w:tentative="1">
      <w:start w:val="1"/>
      <w:numFmt w:val="bullet"/>
      <w:lvlText w:val=""/>
      <w:lvlJc w:val="left"/>
      <w:pPr>
        <w:ind w:left="6905" w:hanging="360"/>
      </w:pPr>
      <w:rPr>
        <w:rFonts w:ascii="Wingdings" w:hAnsi="Wingdings" w:hint="default"/>
      </w:rPr>
    </w:lvl>
  </w:abstractNum>
  <w:abstractNum w:abstractNumId="6" w15:restartNumberingAfterBreak="0">
    <w:nsid w:val="43705C28"/>
    <w:multiLevelType w:val="hybridMultilevel"/>
    <w:tmpl w:val="24E8220E"/>
    <w:lvl w:ilvl="0" w:tplc="7E9A453A">
      <w:start w:val="2"/>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7" w15:restartNumberingAfterBreak="0">
    <w:nsid w:val="4E084E44"/>
    <w:multiLevelType w:val="multilevel"/>
    <w:tmpl w:val="BFA47D8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CF57C14"/>
    <w:multiLevelType w:val="hybridMultilevel"/>
    <w:tmpl w:val="8AC4F0D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651027A"/>
    <w:multiLevelType w:val="hybridMultilevel"/>
    <w:tmpl w:val="20688DC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2022471189">
    <w:abstractNumId w:val="1"/>
  </w:num>
  <w:num w:numId="2" w16cid:durableId="290668111">
    <w:abstractNumId w:val="5"/>
  </w:num>
  <w:num w:numId="3" w16cid:durableId="1482310744">
    <w:abstractNumId w:val="0"/>
  </w:num>
  <w:num w:numId="4" w16cid:durableId="615909314">
    <w:abstractNumId w:val="0"/>
  </w:num>
  <w:num w:numId="5" w16cid:durableId="513955463">
    <w:abstractNumId w:val="4"/>
  </w:num>
  <w:num w:numId="6" w16cid:durableId="1169325229">
    <w:abstractNumId w:val="9"/>
  </w:num>
  <w:num w:numId="7" w16cid:durableId="1886066508">
    <w:abstractNumId w:val="7"/>
  </w:num>
  <w:num w:numId="8" w16cid:durableId="133372647">
    <w:abstractNumId w:val="2"/>
  </w:num>
  <w:num w:numId="9" w16cid:durableId="1993292361">
    <w:abstractNumId w:val="8"/>
  </w:num>
  <w:num w:numId="10" w16cid:durableId="1358895369">
    <w:abstractNumId w:val="3"/>
  </w:num>
  <w:num w:numId="11" w16cid:durableId="19378628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le Marie Barna">
    <w15:presenceInfo w15:providerId="AD" w15:userId="S::daba@nve.no::a306d691-c8c2-403f-ad86-c10a91939dc5"/>
  </w15:person>
  <w15:person w15:author="Thomas Skaugen">
    <w15:presenceInfo w15:providerId="AD" w15:userId="S::ths@nve.no::51ced932-04f8-4911-a06e-3f15c2754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styleLockTheme/>
  <w:styleLockQFSet/>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EC"/>
    <w:rsid w:val="000877BA"/>
    <w:rsid w:val="000B00FD"/>
    <w:rsid w:val="000C035E"/>
    <w:rsid w:val="000C30EC"/>
    <w:rsid w:val="000F4874"/>
    <w:rsid w:val="001163D5"/>
    <w:rsid w:val="00130D2C"/>
    <w:rsid w:val="00135C6C"/>
    <w:rsid w:val="00137DE7"/>
    <w:rsid w:val="00140838"/>
    <w:rsid w:val="00160BCA"/>
    <w:rsid w:val="00165B75"/>
    <w:rsid w:val="001A19DC"/>
    <w:rsid w:val="00246E6B"/>
    <w:rsid w:val="002823B3"/>
    <w:rsid w:val="002C1317"/>
    <w:rsid w:val="002D32D6"/>
    <w:rsid w:val="002E4F2A"/>
    <w:rsid w:val="00316E2B"/>
    <w:rsid w:val="00327A2B"/>
    <w:rsid w:val="00363E31"/>
    <w:rsid w:val="00373B7C"/>
    <w:rsid w:val="0037628A"/>
    <w:rsid w:val="00391BB3"/>
    <w:rsid w:val="003928EC"/>
    <w:rsid w:val="003977D1"/>
    <w:rsid w:val="003C045D"/>
    <w:rsid w:val="003C757E"/>
    <w:rsid w:val="003D0C15"/>
    <w:rsid w:val="003D5FD8"/>
    <w:rsid w:val="003D6EE7"/>
    <w:rsid w:val="003E40B7"/>
    <w:rsid w:val="003F496A"/>
    <w:rsid w:val="004122E6"/>
    <w:rsid w:val="0042154D"/>
    <w:rsid w:val="00424054"/>
    <w:rsid w:val="00462EDC"/>
    <w:rsid w:val="004B3CDD"/>
    <w:rsid w:val="004B7491"/>
    <w:rsid w:val="004C5002"/>
    <w:rsid w:val="004C6219"/>
    <w:rsid w:val="004D735A"/>
    <w:rsid w:val="0057558B"/>
    <w:rsid w:val="005A33DA"/>
    <w:rsid w:val="005B09F8"/>
    <w:rsid w:val="005E73B6"/>
    <w:rsid w:val="005E78F4"/>
    <w:rsid w:val="005F25D5"/>
    <w:rsid w:val="00602BCA"/>
    <w:rsid w:val="006176EA"/>
    <w:rsid w:val="00620CFD"/>
    <w:rsid w:val="00632D83"/>
    <w:rsid w:val="006345FF"/>
    <w:rsid w:val="006639D0"/>
    <w:rsid w:val="00682815"/>
    <w:rsid w:val="006C2348"/>
    <w:rsid w:val="006F5E81"/>
    <w:rsid w:val="00705B05"/>
    <w:rsid w:val="00707CE6"/>
    <w:rsid w:val="00742316"/>
    <w:rsid w:val="00757376"/>
    <w:rsid w:val="007859BC"/>
    <w:rsid w:val="007904A4"/>
    <w:rsid w:val="007972AD"/>
    <w:rsid w:val="007B5F93"/>
    <w:rsid w:val="007C3382"/>
    <w:rsid w:val="007E197D"/>
    <w:rsid w:val="00804336"/>
    <w:rsid w:val="00804CEE"/>
    <w:rsid w:val="00812CFD"/>
    <w:rsid w:val="00817317"/>
    <w:rsid w:val="00830540"/>
    <w:rsid w:val="00840153"/>
    <w:rsid w:val="0085078B"/>
    <w:rsid w:val="00862AC3"/>
    <w:rsid w:val="00863FFA"/>
    <w:rsid w:val="00866451"/>
    <w:rsid w:val="008700F3"/>
    <w:rsid w:val="008751CF"/>
    <w:rsid w:val="00880BB3"/>
    <w:rsid w:val="00882A8F"/>
    <w:rsid w:val="00884EEE"/>
    <w:rsid w:val="0089124E"/>
    <w:rsid w:val="008955DE"/>
    <w:rsid w:val="008A07B0"/>
    <w:rsid w:val="008A3040"/>
    <w:rsid w:val="008B6F69"/>
    <w:rsid w:val="008D1004"/>
    <w:rsid w:val="008D2CD9"/>
    <w:rsid w:val="008D695F"/>
    <w:rsid w:val="008D75A6"/>
    <w:rsid w:val="00907ECC"/>
    <w:rsid w:val="00920A99"/>
    <w:rsid w:val="00954FC5"/>
    <w:rsid w:val="00967341"/>
    <w:rsid w:val="00975ADA"/>
    <w:rsid w:val="00985183"/>
    <w:rsid w:val="009915AF"/>
    <w:rsid w:val="009A03CD"/>
    <w:rsid w:val="009C4C64"/>
    <w:rsid w:val="00A004C0"/>
    <w:rsid w:val="00A00BD4"/>
    <w:rsid w:val="00A15713"/>
    <w:rsid w:val="00A21D7F"/>
    <w:rsid w:val="00A24658"/>
    <w:rsid w:val="00A26D5D"/>
    <w:rsid w:val="00A64987"/>
    <w:rsid w:val="00A73F4A"/>
    <w:rsid w:val="00AC4C07"/>
    <w:rsid w:val="00AC5C90"/>
    <w:rsid w:val="00AC6A15"/>
    <w:rsid w:val="00AE334C"/>
    <w:rsid w:val="00AE436D"/>
    <w:rsid w:val="00B37D32"/>
    <w:rsid w:val="00B634B7"/>
    <w:rsid w:val="00B7254E"/>
    <w:rsid w:val="00BA28F0"/>
    <w:rsid w:val="00BC09FF"/>
    <w:rsid w:val="00BC4E41"/>
    <w:rsid w:val="00BE004B"/>
    <w:rsid w:val="00C01144"/>
    <w:rsid w:val="00C02627"/>
    <w:rsid w:val="00C12F16"/>
    <w:rsid w:val="00C13703"/>
    <w:rsid w:val="00C26981"/>
    <w:rsid w:val="00C530C7"/>
    <w:rsid w:val="00C545BA"/>
    <w:rsid w:val="00C8347A"/>
    <w:rsid w:val="00CC41E7"/>
    <w:rsid w:val="00CC730E"/>
    <w:rsid w:val="00CD0F69"/>
    <w:rsid w:val="00D107F8"/>
    <w:rsid w:val="00D1606D"/>
    <w:rsid w:val="00D22A25"/>
    <w:rsid w:val="00D375B0"/>
    <w:rsid w:val="00D6733D"/>
    <w:rsid w:val="00DA0854"/>
    <w:rsid w:val="00DB6469"/>
    <w:rsid w:val="00DD38B7"/>
    <w:rsid w:val="00DD39DE"/>
    <w:rsid w:val="00DE3FC8"/>
    <w:rsid w:val="00DE5EC2"/>
    <w:rsid w:val="00DF33B0"/>
    <w:rsid w:val="00DF4973"/>
    <w:rsid w:val="00E06B1F"/>
    <w:rsid w:val="00E34C31"/>
    <w:rsid w:val="00E427B4"/>
    <w:rsid w:val="00E74F48"/>
    <w:rsid w:val="00E8221C"/>
    <w:rsid w:val="00E970D5"/>
    <w:rsid w:val="00EB5A00"/>
    <w:rsid w:val="00EC66D2"/>
    <w:rsid w:val="00EC7B3F"/>
    <w:rsid w:val="00F07DD2"/>
    <w:rsid w:val="00F36EE0"/>
    <w:rsid w:val="00F50E29"/>
    <w:rsid w:val="00F56D1C"/>
    <w:rsid w:val="00F75752"/>
    <w:rsid w:val="00FA56C4"/>
    <w:rsid w:val="00FB5B1D"/>
    <w:rsid w:val="00FD0884"/>
    <w:rsid w:val="00FE2F8B"/>
    <w:rsid w:val="00FE6D9B"/>
    <w:rsid w:val="00FF6C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34FE4"/>
  <w15:chartTrackingRefBased/>
  <w15:docId w15:val="{EF832749-2F5F-47C6-A428-D6EE8906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nb-NO" w:eastAsia="nb-NO" w:bidi="ar-SA"/>
      </w:rPr>
    </w:rPrDefault>
    <w:pPrDefault>
      <w:pPr>
        <w:spacing w:line="280" w:lineRule="atLeas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1144"/>
    <w:rPr>
      <w:rFonts w:ascii="Times" w:hAnsi="Times" w:cs="Times"/>
    </w:rPr>
  </w:style>
  <w:style w:type="paragraph" w:styleId="Overskrift1">
    <w:name w:val="heading 1"/>
    <w:basedOn w:val="Normal"/>
    <w:next w:val="Brdtekst"/>
    <w:qFormat/>
    <w:rsid w:val="00391BB3"/>
    <w:pPr>
      <w:keepNext/>
      <w:spacing w:before="240" w:after="120"/>
      <w:outlineLvl w:val="0"/>
    </w:pPr>
    <w:rPr>
      <w:b/>
      <w:bCs/>
      <w:kern w:val="28"/>
      <w:sz w:val="26"/>
      <w:szCs w:val="26"/>
    </w:rPr>
  </w:style>
  <w:style w:type="paragraph" w:styleId="Overskrift2">
    <w:name w:val="heading 2"/>
    <w:basedOn w:val="Normal"/>
    <w:next w:val="Brdtekst"/>
    <w:qFormat/>
    <w:rsid w:val="00391BB3"/>
    <w:pPr>
      <w:spacing w:before="240" w:after="120"/>
      <w:outlineLvl w:val="1"/>
    </w:pPr>
    <w:rPr>
      <w:b/>
      <w:bCs/>
    </w:rPr>
  </w:style>
  <w:style w:type="paragraph" w:styleId="Overskrift3">
    <w:name w:val="heading 3"/>
    <w:basedOn w:val="Normal"/>
    <w:next w:val="Brdtekst"/>
    <w:qFormat/>
    <w:rsid w:val="00391BB3"/>
    <w:pPr>
      <w:spacing w:before="240" w:after="120"/>
      <w:outlineLvl w:val="2"/>
    </w:pPr>
    <w:rPr>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NVEpunktmerket">
    <w:name w:val="NVE punktmerket"/>
    <w:basedOn w:val="Brdtekst"/>
    <w:qFormat/>
    <w:rsid w:val="00A004C0"/>
    <w:pPr>
      <w:numPr>
        <w:numId w:val="2"/>
      </w:numPr>
      <w:spacing w:after="60"/>
      <w:ind w:left="850" w:hanging="425"/>
    </w:pPr>
  </w:style>
  <w:style w:type="paragraph" w:styleId="Brdtekst">
    <w:name w:val="Body Text"/>
    <w:basedOn w:val="Normal"/>
    <w:link w:val="BrdtekstTegn"/>
    <w:qFormat/>
    <w:rsid w:val="00AE334C"/>
    <w:pPr>
      <w:spacing w:after="160"/>
    </w:pPr>
  </w:style>
  <w:style w:type="paragraph" w:styleId="Tittel">
    <w:name w:val="Title"/>
    <w:basedOn w:val="Normal"/>
    <w:next w:val="Brdtekst"/>
    <w:qFormat/>
    <w:rsid w:val="00391BB3"/>
    <w:pPr>
      <w:spacing w:before="240" w:after="120" w:line="320" w:lineRule="atLeast"/>
      <w:outlineLvl w:val="0"/>
    </w:pPr>
    <w:rPr>
      <w:b/>
      <w:bCs/>
      <w:kern w:val="28"/>
      <w:sz w:val="30"/>
      <w:szCs w:val="30"/>
    </w:rPr>
  </w:style>
  <w:style w:type="paragraph" w:customStyle="1" w:styleId="Ingress">
    <w:name w:val="Ingress"/>
    <w:basedOn w:val="Brdtekst"/>
    <w:next w:val="Brdtekst"/>
    <w:rsid w:val="00A004C0"/>
    <w:pPr>
      <w:spacing w:before="100"/>
    </w:pPr>
    <w:rPr>
      <w:b/>
    </w:rPr>
  </w:style>
  <w:style w:type="paragraph" w:styleId="Nummerertliste">
    <w:name w:val="List Number"/>
    <w:aliases w:val="NVE nummerert liste"/>
    <w:basedOn w:val="Normal"/>
    <w:qFormat/>
    <w:rsid w:val="00A26D5D"/>
    <w:pPr>
      <w:numPr>
        <w:numId w:val="4"/>
      </w:numPr>
      <w:tabs>
        <w:tab w:val="clear" w:pos="360"/>
        <w:tab w:val="left" w:pos="851"/>
      </w:tabs>
      <w:spacing w:after="60"/>
      <w:ind w:left="850" w:hanging="425"/>
    </w:pPr>
    <w:rPr>
      <w:lang w:val="nn-NO"/>
    </w:rPr>
  </w:style>
  <w:style w:type="paragraph" w:customStyle="1" w:styleId="NVESitat">
    <w:name w:val="NVE Sitat"/>
    <w:basedOn w:val="Brdtekst"/>
    <w:qFormat/>
    <w:rsid w:val="00AE334C"/>
    <w:pPr>
      <w:ind w:left="709"/>
    </w:pPr>
    <w:rPr>
      <w:i/>
    </w:rPr>
  </w:style>
  <w:style w:type="paragraph" w:styleId="Sluttnotetekst">
    <w:name w:val="endnote text"/>
    <w:basedOn w:val="Normal"/>
    <w:link w:val="SluttnotetekstTegn"/>
    <w:rsid w:val="000877BA"/>
    <w:pPr>
      <w:spacing w:line="240" w:lineRule="auto"/>
    </w:pPr>
    <w:rPr>
      <w:sz w:val="20"/>
      <w:szCs w:val="20"/>
    </w:rPr>
  </w:style>
  <w:style w:type="character" w:customStyle="1" w:styleId="SluttnotetekstTegn">
    <w:name w:val="Sluttnotetekst Tegn"/>
    <w:basedOn w:val="Standardskriftforavsnitt"/>
    <w:link w:val="Sluttnotetekst"/>
    <w:rsid w:val="000877BA"/>
    <w:rPr>
      <w:rFonts w:ascii="Times" w:hAnsi="Times" w:cs="Times"/>
      <w:sz w:val="20"/>
      <w:szCs w:val="20"/>
    </w:rPr>
  </w:style>
  <w:style w:type="character" w:styleId="Sluttnotereferanse">
    <w:name w:val="endnote reference"/>
    <w:basedOn w:val="Standardskriftforavsnitt"/>
    <w:rsid w:val="000877BA"/>
    <w:rPr>
      <w:vertAlign w:val="superscript"/>
    </w:rPr>
  </w:style>
  <w:style w:type="character" w:styleId="Hyperkobling">
    <w:name w:val="Hyperlink"/>
    <w:basedOn w:val="Standardskriftforavsnitt"/>
    <w:unhideWhenUsed/>
    <w:rsid w:val="003928EC"/>
    <w:rPr>
      <w:color w:val="0000FF" w:themeColor="hyperlink"/>
      <w:u w:val="single"/>
    </w:rPr>
  </w:style>
  <w:style w:type="character" w:styleId="Ulstomtale">
    <w:name w:val="Unresolved Mention"/>
    <w:basedOn w:val="Standardskriftforavsnitt"/>
    <w:uiPriority w:val="99"/>
    <w:semiHidden/>
    <w:unhideWhenUsed/>
    <w:rsid w:val="003928EC"/>
    <w:rPr>
      <w:color w:val="605E5C"/>
      <w:shd w:val="clear" w:color="auto" w:fill="E1DFDD"/>
    </w:rPr>
  </w:style>
  <w:style w:type="paragraph" w:styleId="Bobletekst">
    <w:name w:val="Balloon Text"/>
    <w:basedOn w:val="Normal"/>
    <w:link w:val="BobletekstTegn"/>
    <w:semiHidden/>
    <w:unhideWhenUsed/>
    <w:rsid w:val="00135C6C"/>
    <w:pPr>
      <w:spacing w:line="240" w:lineRule="auto"/>
    </w:pPr>
    <w:rPr>
      <w:rFonts w:ascii="Segoe UI" w:hAnsi="Segoe UI" w:cs="Segoe UI"/>
      <w:sz w:val="18"/>
      <w:szCs w:val="18"/>
    </w:rPr>
  </w:style>
  <w:style w:type="character" w:customStyle="1" w:styleId="BobletekstTegn">
    <w:name w:val="Bobletekst Tegn"/>
    <w:basedOn w:val="Standardskriftforavsnitt"/>
    <w:link w:val="Bobletekst"/>
    <w:semiHidden/>
    <w:rsid w:val="00135C6C"/>
    <w:rPr>
      <w:rFonts w:ascii="Segoe UI" w:hAnsi="Segoe UI" w:cs="Segoe UI"/>
      <w:sz w:val="18"/>
      <w:szCs w:val="18"/>
    </w:rPr>
  </w:style>
  <w:style w:type="character" w:customStyle="1" w:styleId="BrdtekstTegn">
    <w:name w:val="Brødtekst Tegn"/>
    <w:basedOn w:val="Standardskriftforavsnitt"/>
    <w:link w:val="Brdtekst"/>
    <w:rsid w:val="008955DE"/>
    <w:rPr>
      <w:rFonts w:ascii="Times" w:hAnsi="Times" w:cs="Times"/>
    </w:rPr>
  </w:style>
  <w:style w:type="table" w:styleId="Tabellrutenett">
    <w:name w:val="Table Grid"/>
    <w:basedOn w:val="Vanligtabell"/>
    <w:uiPriority w:val="39"/>
    <w:rsid w:val="00C26981"/>
    <w:pPr>
      <w:spacing w:line="240" w:lineRule="auto"/>
    </w:pPr>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rknadsreferanse">
    <w:name w:val="annotation reference"/>
    <w:basedOn w:val="Standardskriftforavsnitt"/>
    <w:semiHidden/>
    <w:unhideWhenUsed/>
    <w:rsid w:val="007972AD"/>
    <w:rPr>
      <w:sz w:val="16"/>
      <w:szCs w:val="16"/>
    </w:rPr>
  </w:style>
  <w:style w:type="paragraph" w:styleId="Merknadstekst">
    <w:name w:val="annotation text"/>
    <w:basedOn w:val="Normal"/>
    <w:link w:val="MerknadstekstTegn"/>
    <w:unhideWhenUsed/>
    <w:rsid w:val="007972AD"/>
    <w:pPr>
      <w:spacing w:line="240" w:lineRule="auto"/>
    </w:pPr>
    <w:rPr>
      <w:sz w:val="20"/>
      <w:szCs w:val="20"/>
    </w:rPr>
  </w:style>
  <w:style w:type="character" w:customStyle="1" w:styleId="MerknadstekstTegn">
    <w:name w:val="Merknadstekst Tegn"/>
    <w:basedOn w:val="Standardskriftforavsnitt"/>
    <w:link w:val="Merknadstekst"/>
    <w:rsid w:val="007972AD"/>
    <w:rPr>
      <w:rFonts w:ascii="Times" w:hAnsi="Times" w:cs="Times"/>
      <w:sz w:val="20"/>
      <w:szCs w:val="20"/>
    </w:rPr>
  </w:style>
  <w:style w:type="paragraph" w:styleId="Kommentaremne">
    <w:name w:val="annotation subject"/>
    <w:basedOn w:val="Merknadstekst"/>
    <w:next w:val="Merknadstekst"/>
    <w:link w:val="KommentaremneTegn"/>
    <w:semiHidden/>
    <w:unhideWhenUsed/>
    <w:rsid w:val="007972AD"/>
    <w:rPr>
      <w:b/>
      <w:bCs/>
    </w:rPr>
  </w:style>
  <w:style w:type="character" w:customStyle="1" w:styleId="KommentaremneTegn">
    <w:name w:val="Kommentaremne Tegn"/>
    <w:basedOn w:val="MerknadstekstTegn"/>
    <w:link w:val="Kommentaremne"/>
    <w:semiHidden/>
    <w:rsid w:val="007972AD"/>
    <w:rPr>
      <w:rFonts w:ascii="Times" w:hAnsi="Times" w:cs="Times"/>
      <w:b/>
      <w:bCs/>
      <w:sz w:val="20"/>
      <w:szCs w:val="20"/>
    </w:rPr>
  </w:style>
  <w:style w:type="paragraph" w:styleId="Revisjon">
    <w:name w:val="Revision"/>
    <w:hidden/>
    <w:uiPriority w:val="99"/>
    <w:semiHidden/>
    <w:rsid w:val="00BC09FF"/>
    <w:pPr>
      <w:spacing w:line="240" w:lineRule="auto"/>
    </w:pPr>
    <w:rPr>
      <w:rFonts w:ascii="Times" w:hAnsi="Times" w:cs="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31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file:///C:\\Users\\daba\\"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julialang.org/" TargetMode="External"/><Relationship Id="rId14" Type="http://schemas.microsoft.com/office/2016/09/relationships/commentsIds" Target="commentsIds.xml"/><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370DE-5273-4141-B109-00D6D08DA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11</Pages>
  <Words>2286</Words>
  <Characters>12874</Characters>
  <Application>Microsoft Office Word</Application>
  <DocSecurity>0</DocSecurity>
  <Lines>107</Lines>
  <Paragraphs>30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Referee</dc:creator>
  <cp:keywords/>
  <dc:description/>
  <cp:lastModifiedBy>Thomas Skaugen</cp:lastModifiedBy>
  <cp:revision>30</cp:revision>
  <cp:lastPrinted>1997-07-14T13:12:00Z</cp:lastPrinted>
  <dcterms:created xsi:type="dcterms:W3CDTF">2024-07-04T13:09:00Z</dcterms:created>
  <dcterms:modified xsi:type="dcterms:W3CDTF">2024-08-08T11:28:00Z</dcterms:modified>
</cp:coreProperties>
</file>